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D9" w:rsidRDefault="00A773D9" w:rsidP="00A773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Программная система учёта знаний учащихся в средней школе</w:t>
      </w:r>
      <w:r w:rsidRPr="00C114A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773D9" w:rsidRDefault="00A773D9" w:rsidP="00A773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773D9" w:rsidRDefault="00A773D9" w:rsidP="00A773D9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077A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Этап 1.</w:t>
      </w:r>
    </w:p>
    <w:p w:rsidR="00306F97" w:rsidRPr="00B077A2" w:rsidRDefault="00306F97" w:rsidP="00A773D9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773D9" w:rsidRDefault="00A773D9" w:rsidP="00A773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73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="00306F97">
        <w:rPr>
          <w:rFonts w:ascii="Times New Roman" w:hAnsi="Times New Roman" w:cs="Times New Roman"/>
          <w:sz w:val="28"/>
          <w:szCs w:val="28"/>
          <w:shd w:val="clear" w:color="auto" w:fill="FFFFFF"/>
        </w:rPr>
        <w:t>Краткое словесное описание.</w:t>
      </w:r>
    </w:p>
    <w:p w:rsidR="00F96A1C" w:rsidRDefault="00A773D9" w:rsidP="006B43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Темой данного курсового проекта явля</w:t>
      </w:r>
      <w:ins w:id="0" w:author="Verminaaard" w:date="2017-11-02T21:12:00Z">
        <w:r w:rsidR="00F2590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е</w:t>
        </w:r>
      </w:ins>
      <w:del w:id="1" w:author="Verminaaard" w:date="2017-11-02T21:12:00Z">
        <w:r w:rsidDel="00F2590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delText>е</w:delText>
        </w:r>
      </w:del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тся закрытая программная система учёта знаний учащихся в средней школе. Подобная программная система позволяет образовательным учреждениям расширить функциональные возможности бумажных журналов и дневников. Пользователями сис</w:t>
      </w:r>
      <w:r w:rsidR="00F96A1C">
        <w:rPr>
          <w:rFonts w:ascii="Times New Roman" w:hAnsi="Times New Roman" w:cs="Times New Roman"/>
          <w:sz w:val="28"/>
          <w:szCs w:val="28"/>
          <w:shd w:val="clear" w:color="auto" w:fill="FFFFFF"/>
        </w:rPr>
        <w:t>темы учета знаний учащихся станут</w:t>
      </w:r>
      <w:r w:rsidRPr="00A773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родители и ученики (вынесены в роль «</w:t>
      </w:r>
      <w:r w:rsidR="00804ACD">
        <w:rPr>
          <w:rFonts w:ascii="Times New Roman" w:hAnsi="Times New Roman" w:cs="Times New Roman"/>
          <w:sz w:val="28"/>
          <w:szCs w:val="28"/>
          <w:shd w:val="clear" w:color="auto" w:fill="FFFFFF"/>
        </w:rPr>
        <w:t>Ученик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F96A1C">
        <w:rPr>
          <w:rFonts w:ascii="Times New Roman" w:hAnsi="Times New Roman" w:cs="Times New Roman"/>
          <w:sz w:val="28"/>
          <w:szCs w:val="28"/>
          <w:shd w:val="clear" w:color="auto" w:fill="FFFFFF"/>
        </w:rPr>
        <w:t>), а также руководство школы</w:t>
      </w:r>
      <w:r w:rsidR="00F96A1C" w:rsidRPr="00F96A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F96A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учителя, завучи и директор. За </w:t>
      </w:r>
      <w:del w:id="2" w:author="Verminaaard" w:date="2017-11-02T21:12:00Z">
        <w:r w:rsidR="00F96A1C" w:rsidDel="00F2590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delText>развер</w:delText>
        </w:r>
      </w:del>
      <w:ins w:id="3" w:author="Verminaaard" w:date="2017-11-02T21:12:00Z">
        <w:r w:rsidR="00F2590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развёртывание</w:t>
        </w:r>
      </w:ins>
      <w:del w:id="4" w:author="Verminaaard" w:date="2017-11-02T21:12:00Z">
        <w:r w:rsidR="00F96A1C" w:rsidDel="00F2590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delText>тку</w:delText>
        </w:r>
      </w:del>
      <w:r w:rsidR="00F96A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поддержку работоспособности системы в рамках данной предметной области отвечает системный администратор. </w:t>
      </w:r>
    </w:p>
    <w:p w:rsidR="00A773D9" w:rsidRDefault="00F96A1C" w:rsidP="006B43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 предоставляет широкие возможности ученикам и их родителям. Пользуясь любым устройством, имеющим подключение к сети интернет, они могут просматривать оценки и домашние задания, получаемы</w:t>
      </w:r>
      <w:r w:rsidR="00A47B5B">
        <w:rPr>
          <w:rFonts w:ascii="Times New Roman" w:hAnsi="Times New Roman" w:cs="Times New Roman"/>
          <w:sz w:val="28"/>
          <w:szCs w:val="28"/>
          <w:shd w:val="clear" w:color="auto" w:fill="FFFFFF"/>
        </w:rPr>
        <w:t>е в рамках учебного процесса. Ведение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электронного дневника и журнала, помимо бумажных аналогов, позволит контролировать успеваемость, а</w:t>
      </w:r>
      <w:r w:rsidR="00376B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же </w:t>
      </w:r>
      <w:r w:rsidR="00A47B5B">
        <w:rPr>
          <w:rFonts w:ascii="Times New Roman" w:hAnsi="Times New Roman" w:cs="Times New Roman"/>
          <w:sz w:val="28"/>
          <w:szCs w:val="28"/>
          <w:shd w:val="clear" w:color="auto" w:fill="FFFFFF"/>
        </w:rPr>
        <w:t>грамотно планировать расписание и выполнение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домашней работы, что, в свою очередь, отразится на успешном выполнении учебного плана.</w:t>
      </w:r>
    </w:p>
    <w:p w:rsidR="00376BEF" w:rsidRDefault="00376BEF" w:rsidP="006B43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Пользуясь программной системой учета знаний персонал</w:t>
      </w:r>
      <w:r w:rsidRPr="00376B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 получит широкие возможности для планирования и контроля учебного процесса. В системе будут реализованы следующие функции</w:t>
      </w:r>
      <w:r w:rsidRPr="00376B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выставление оценок, составления домашнего задания и просмотр статистики. Возможность работы с журналом пользуясь любым устройством имеющего доступ к интернету, намного удобней, чем заполнение бумажного аналога в рамках одного занятия. Сформированная программной сист</w:t>
      </w:r>
      <w:r w:rsidR="00662B06">
        <w:rPr>
          <w:rFonts w:ascii="Times New Roman" w:hAnsi="Times New Roman" w:cs="Times New Roman"/>
          <w:sz w:val="28"/>
          <w:szCs w:val="28"/>
          <w:shd w:val="clear" w:color="auto" w:fill="FFFFFF"/>
        </w:rPr>
        <w:t>еме статистика позволит учителю наглядно представить насколько хорошо ученики класса усвоили какой-либо материал.</w:t>
      </w:r>
    </w:p>
    <w:p w:rsidR="006B432B" w:rsidRPr="006B432B" w:rsidRDefault="00662B06" w:rsidP="006B43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Администрация учебного заведения с помощью программной системы сможет </w:t>
      </w:r>
      <w:r w:rsid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добавлять учителей и учеников в базу данных, создавать списки новых и текущих классов и формировать для них удобное расписание. Система предусматривает две роли для администрации школы</w:t>
      </w:r>
      <w:r w:rsidR="006B432B" w:rsidRP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>: заведующий учебной частью школы (</w:t>
      </w:r>
      <w:r w:rsid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>завуч) и директор. При этом происходит разделения обязанностей. Функции добавления учеников, формирования классов и расписания будут доступны завучу, при этом директор получит возможность добавления персонала школы.</w:t>
      </w:r>
    </w:p>
    <w:p w:rsidR="00662B06" w:rsidRDefault="00662B06" w:rsidP="006B43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Системный администратор</w:t>
      </w:r>
      <w:r w:rsid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занимается разв</w:t>
      </w:r>
      <w:ins w:id="5" w:author="Verminaaard" w:date="2017-11-02T21:13:00Z">
        <w:r w:rsidR="00F2590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ё</w:t>
        </w:r>
      </w:ins>
      <w:del w:id="6" w:author="Verminaaard" w:date="2017-11-02T21:13:00Z">
        <w:r w:rsidR="006B432B" w:rsidDel="00F2590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delText>е</w:delText>
        </w:r>
      </w:del>
      <w:r w:rsid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>рт</w:t>
      </w:r>
      <w:ins w:id="7" w:author="Verminaaard" w:date="2017-11-02T21:13:00Z">
        <w:r w:rsidR="00F2590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ыванием</w:t>
        </w:r>
      </w:ins>
      <w:del w:id="8" w:author="Verminaaard" w:date="2017-11-02T21:13:00Z">
        <w:r w:rsidR="006B432B" w:rsidDel="00F25902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delText>кой</w:delText>
        </w:r>
      </w:del>
      <w:r w:rsid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поддержкой программной системы в рамках какой-либо школы. Данный работник имеет все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основные функции системы</w:t>
      </w:r>
      <w:r w:rsidR="006B432B" w:rsidRP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добавление</w:t>
      </w:r>
      <w:r w:rsidR="006B432B" w:rsidRP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редактирование</w:t>
      </w:r>
      <w:r w:rsidR="004C6E4A" w:rsidRP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удаление</w:t>
      </w:r>
      <w:r w:rsid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списка пользователей</w:t>
      </w:r>
      <w:r w:rsidR="006B432B" w:rsidRP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>просмотр</w:t>
      </w:r>
      <w:r w:rsidR="004C6E4A" w:rsidRP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изменения</w:t>
      </w:r>
      <w:r w:rsidR="004C6E4A" w:rsidRP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удаление</w:t>
      </w:r>
      <w:r w:rsid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записей в журнале</w:t>
      </w:r>
      <w:r w:rsidR="006B432B" w:rsidRPr="006B432B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дневнике, формирование</w:t>
      </w:r>
      <w:r w:rsidR="004C6E4A" w:rsidRP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удаление классов и расписаний – что позволит администратору поддерживать актуальность справочников учеников и преподавателей, а также контролировать правильность заполнения журнала.</w:t>
      </w:r>
    </w:p>
    <w:p w:rsidR="00D0052F" w:rsidRPr="004C6E4A" w:rsidRDefault="00D0052F" w:rsidP="006B432B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Регистрация новых пользователей производится персоналом школы.</w:t>
      </w:r>
    </w:p>
    <w:p w:rsidR="00A773D9" w:rsidRDefault="00662B06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Программная система учёта знаний учащихся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представлять веб-приложение,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созданное с использованием модели 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MVC</w:t>
      </w:r>
      <w:r w:rsidR="004C6E4A" w:rsidRP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реляционной базы данных 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r w:rsidR="004C6E4A" w:rsidRP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реализована на языке 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4C6E4A" w:rsidRP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#. 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выбор обусловлен тем, что </w:t>
      </w:r>
      <w:r w:rsidR="004C6E4A" w:rsidRP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>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  <w:r w:rsidR="004C6E4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позволит максимально эффективно разрабатывать и поддерживать программную систему. </w:t>
      </w:r>
      <w:r w:rsidR="00306F97">
        <w:rPr>
          <w:rFonts w:ascii="Times New Roman" w:hAnsi="Times New Roman" w:cs="Times New Roman"/>
          <w:sz w:val="28"/>
          <w:szCs w:val="28"/>
          <w:shd w:val="clear" w:color="auto" w:fill="FFFFFF"/>
        </w:rPr>
        <w:t>Реляционная БД, в свою очередь</w:t>
      </w:r>
      <w:r w:rsidR="00D0052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06F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проста в использовании и имеет широкие возможности манипулирования имеющимися данными. Интеграции с какими-либо внешними сервисами не производиться.</w:t>
      </w:r>
    </w:p>
    <w:p w:rsidR="00804ACD" w:rsidRPr="00DC4360" w:rsidRDefault="00A773D9" w:rsidP="00A773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73D9">
        <w:rPr>
          <w:rFonts w:ascii="Times New Roman" w:hAnsi="Times New Roman" w:cs="Times New Roman"/>
          <w:sz w:val="28"/>
          <w:szCs w:val="28"/>
        </w:rPr>
        <w:br/>
      </w:r>
      <w:r w:rsidR="00804A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</w:t>
      </w:r>
      <w:r w:rsidRPr="00A773D9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Словарь предметной области с описанием объектов предметной области и </w:t>
      </w:r>
      <w:r w:rsidRPr="00A773D9">
        <w:rPr>
          <w:rFonts w:ascii="Times New Roman" w:hAnsi="Times New Roman" w:cs="Times New Roman"/>
          <w:sz w:val="28"/>
          <w:szCs w:val="28"/>
        </w:rPr>
        <w:br/>
      </w:r>
      <w:r w:rsidR="00DC4360">
        <w:rPr>
          <w:rFonts w:ascii="Times New Roman" w:hAnsi="Times New Roman" w:cs="Times New Roman"/>
          <w:sz w:val="28"/>
          <w:szCs w:val="28"/>
          <w:shd w:val="clear" w:color="auto" w:fill="FFFFFF"/>
        </w:rPr>
        <w:t>их характеристика</w:t>
      </w:r>
      <w:r w:rsidR="00DC4360" w:rsidRPr="00DC436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04ACD" w:rsidRDefault="00141BC7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Программная с</w:t>
      </w:r>
      <w:r w:rsidR="00804ACD"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истема</w:t>
      </w:r>
      <w:r w:rsidR="00804A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программная система учёта знаний учащихся в средней школе.</w:t>
      </w:r>
    </w:p>
    <w:p w:rsidR="003E3D1F" w:rsidRDefault="003E3D1F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любой неавторизированный участник программной системы.</w:t>
      </w:r>
      <w:r w:rsid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имеет доступа к каким-либо функциям.</w:t>
      </w:r>
    </w:p>
    <w:p w:rsidR="003E3D1F" w:rsidRDefault="003E3D1F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какой-либо авторизированный участник программной системы. </w:t>
      </w:r>
      <w:r w:rsid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пользователь имеет единственную определенную роль.</w:t>
      </w:r>
    </w:p>
    <w:p w:rsidR="00804ACD" w:rsidRDefault="00804ACD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Справочник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фрагмент базы данных, хранящий информацию об группе определенных объектов. 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Определенные группы пользователей могут выполнять редактирование</w:t>
      </w:r>
      <w:r w:rsidR="00141BC7" w:rsidRP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добавление этих справочников, а также информации в них.</w:t>
      </w:r>
    </w:p>
    <w:p w:rsidR="003E3D1F" w:rsidRPr="00141BC7" w:rsidRDefault="003E3D1F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Класс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совокупность учеников, выделенных в отдельную группу. Каждый класс имеет свое уникальное расписание.</w:t>
      </w:r>
    </w:p>
    <w:p w:rsidR="00804ACD" w:rsidRDefault="00804ACD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Электронный дневник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предоставляет возможность просмотра оценок и домашнего задания ученика.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04ACD" w:rsidRDefault="00804ACD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lastRenderedPageBreak/>
        <w:t>Электронный журнал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предоставляет </w:t>
      </w:r>
      <w:r w:rsidR="003E3D1F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просмотра справочника </w:t>
      </w:r>
      <w:r w:rsidR="003E3D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классов и 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>учеников, а также редактировать</w:t>
      </w:r>
      <w:r w:rsidR="003E3D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информацию, представленную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электронном дневнике.</w:t>
      </w:r>
    </w:p>
    <w:p w:rsidR="00804ACD" w:rsidRDefault="00804ACD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Ученик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роль при которой 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пользователь, который имеет функцию просмотра</w:t>
      </w:r>
      <w:r w:rsidR="003E3D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своего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электронного дневника</w:t>
      </w:r>
      <w:r w:rsidR="003E3D1F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принадлежит к какому-либо классу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>. Регистрацию в системе производит завуч или директор.</w:t>
      </w:r>
    </w:p>
    <w:p w:rsidR="00804ACD" w:rsidRDefault="00804ACD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Учитель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роль при которой 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пользователь, который имеет доступ как к электронному дневнику, так и электронному журналу. Регистрацию в системе производит директор.</w:t>
      </w:r>
    </w:p>
    <w:p w:rsidR="00804ACD" w:rsidRDefault="00804ACD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Завуч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роль при которой 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пользователь, который</w:t>
      </w:r>
      <w:r w:rsidR="003E3D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</w:t>
      </w:r>
      <w:r w:rsidR="00141B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E3D1F">
        <w:rPr>
          <w:rFonts w:ascii="Times New Roman" w:hAnsi="Times New Roman" w:cs="Times New Roman"/>
          <w:sz w:val="28"/>
          <w:szCs w:val="28"/>
          <w:shd w:val="clear" w:color="auto" w:fill="FFFFFF"/>
        </w:rPr>
        <w:t>права учителя, а также функции просмотра и редактирования справочников учеников, классов и их расписания. Регистрацию в системе производит директор.</w:t>
      </w:r>
    </w:p>
    <w:p w:rsidR="00804ACD" w:rsidRDefault="00804ACD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Директор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3E3D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роль при которой </w:t>
      </w:r>
      <w:r w:rsidR="003E3D1F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пользователь, который имеет права завуча, а также функции просмотра и редактирования справочников учителей и завучей. Учетная запись уникальна и заведомо добавлена в базу данных программной системы.</w:t>
      </w:r>
    </w:p>
    <w:p w:rsidR="00EE41E6" w:rsidRDefault="00EE41E6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Администратор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роль при которой пользователь имеет доступ ко всем функциям системы. Системный администратор школы, отвечающий за функционирование программной системы.</w:t>
      </w:r>
    </w:p>
    <w:p w:rsidR="008850A3" w:rsidRPr="00EE41E6" w:rsidRDefault="008850A3" w:rsidP="003E3D1F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Персонал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="00D46F4F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пользователь, который имеет одну из следующих ролей</w:t>
      </w:r>
      <w:r w:rsidR="00D46F4F" w:rsidRPr="00D46F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учителя, завучи, директор, администратор.</w:t>
      </w:r>
    </w:p>
    <w:p w:rsidR="00EE41E6" w:rsidRDefault="00804ACD" w:rsidP="003E3D1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116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Администрация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D46F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пользователь, который имеет одну из следующих ролей</w:t>
      </w:r>
      <w:r w:rsidR="00D46F4F" w:rsidRPr="00D46F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D46F4F">
        <w:rPr>
          <w:rFonts w:ascii="Times New Roman" w:hAnsi="Times New Roman" w:cs="Times New Roman"/>
          <w:sz w:val="28"/>
          <w:szCs w:val="28"/>
          <w:shd w:val="clear" w:color="auto" w:fill="FFFFFF"/>
        </w:rPr>
        <w:t>директор,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завучи</w:t>
      </w:r>
      <w:r w:rsidR="00D46F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администратор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E41E6" w:rsidRPr="00EE41E6" w:rsidRDefault="00A773D9" w:rsidP="00A773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73D9">
        <w:rPr>
          <w:rFonts w:ascii="Times New Roman" w:hAnsi="Times New Roman" w:cs="Times New Roman"/>
          <w:sz w:val="28"/>
          <w:szCs w:val="28"/>
        </w:rPr>
        <w:br/>
      </w:r>
      <w:r w:rsidR="00804A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</w:t>
      </w:r>
      <w:r w:rsidRPr="00A773D9">
        <w:rPr>
          <w:rFonts w:ascii="Times New Roman" w:hAnsi="Times New Roman" w:cs="Times New Roman"/>
          <w:sz w:val="28"/>
          <w:szCs w:val="28"/>
          <w:shd w:val="clear" w:color="auto" w:fill="FFFFFF"/>
        </w:rPr>
        <w:t>Перечень ролей, которые предусмотрены в системе</w:t>
      </w:r>
      <w:r w:rsidR="00EE41E6"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E41E6" w:rsidRPr="00EE41E6" w:rsidRDefault="00EE41E6" w:rsidP="00EE4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Гость</w:t>
      </w:r>
    </w:p>
    <w:p w:rsidR="00EE41E6" w:rsidRPr="00EE41E6" w:rsidRDefault="00EE41E6" w:rsidP="00EE4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Ученик</w:t>
      </w:r>
    </w:p>
    <w:p w:rsidR="00EE41E6" w:rsidRPr="00EE41E6" w:rsidRDefault="00EE41E6" w:rsidP="00EE4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Учитель</w:t>
      </w:r>
    </w:p>
    <w:p w:rsidR="00EE41E6" w:rsidRPr="00EE41E6" w:rsidRDefault="00EE41E6" w:rsidP="00EE4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Завуч</w:t>
      </w:r>
    </w:p>
    <w:p w:rsidR="00EE41E6" w:rsidRPr="00EE41E6" w:rsidRDefault="00EE41E6" w:rsidP="00EE4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Директор</w:t>
      </w:r>
    </w:p>
    <w:p w:rsidR="00EE41E6" w:rsidRPr="00EE41E6" w:rsidRDefault="00EE41E6" w:rsidP="00EE41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Администратор</w:t>
      </w:r>
    </w:p>
    <w:p w:rsidR="00EE41E6" w:rsidRDefault="00A773D9" w:rsidP="00EE41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41E6">
        <w:rPr>
          <w:rFonts w:ascii="Times New Roman" w:hAnsi="Times New Roman" w:cs="Times New Roman"/>
          <w:sz w:val="28"/>
          <w:szCs w:val="28"/>
        </w:rPr>
        <w:br/>
      </w:r>
      <w:r w:rsidR="00804ACD"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4) </w:t>
      </w:r>
      <w:r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306F97">
        <w:rPr>
          <w:rFonts w:ascii="Times New Roman" w:hAnsi="Times New Roman" w:cs="Times New Roman"/>
          <w:sz w:val="28"/>
          <w:szCs w:val="28"/>
          <w:shd w:val="clear" w:color="auto" w:fill="FFFFFF"/>
        </w:rPr>
        <w:t>иаграмма прецедентов.</w:t>
      </w:r>
    </w:p>
    <w:p w:rsidR="00EE41E6" w:rsidRPr="00F25902" w:rsidRDefault="00EE41E6" w:rsidP="00EE41E6">
      <w:pPr>
        <w:rPr>
          <w:rFonts w:ascii="Times New Roman" w:hAnsi="Times New Roman" w:cs="Times New Roman"/>
          <w:sz w:val="28"/>
          <w:szCs w:val="28"/>
          <w:shd w:val="clear" w:color="auto" w:fill="FFFFFF"/>
          <w:rPrChange w:id="9" w:author="Verminaaard" w:date="2017-11-02T21:12:00Z">
            <w:rPr>
              <w:rFonts w:ascii="Times New Roman" w:hAnsi="Times New Roman" w:cs="Times New Roman"/>
              <w:sz w:val="28"/>
              <w:szCs w:val="28"/>
              <w:shd w:val="clear" w:color="auto" w:fill="FFFFFF"/>
              <w:lang w:val="en-US"/>
            </w:rPr>
          </w:rPrChange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прецедентов представлена на рисунке 1.</w:t>
      </w:r>
    </w:p>
    <w:p w:rsidR="00EE41E6" w:rsidRPr="00A1208D" w:rsidRDefault="00A1208D" w:rsidP="00A1208D">
      <w:pPr>
        <w:jc w:val="center"/>
        <w:rPr>
          <w:rFonts w:ascii="Times New Roman" w:hAnsi="Times New Roman" w:cs="Times New Roman"/>
          <w:sz w:val="28"/>
          <w:szCs w:val="28"/>
        </w:rPr>
      </w:pPr>
      <w:del w:id="10" w:author="Verminaaard" w:date="2017-11-03T10:59:00Z">
        <w:r w:rsidRPr="00A1208D" w:rsidDel="00701FDF">
          <w:rPr>
            <w:rFonts w:ascii="Times New Roman" w:hAnsi="Times New Roman" w:cs="Times New Roman"/>
            <w:sz w:val="28"/>
            <w:szCs w:val="28"/>
          </w:rPr>
          <w:object w:dxaOrig="15616" w:dyaOrig="115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68pt;height:344.95pt" o:ole="">
              <v:imagedata r:id="rId5" o:title=""/>
            </v:shape>
            <o:OLEObject Type="Embed" ProgID="Visio.Drawing.15" ShapeID="_x0000_i1025" DrawAspect="Content" ObjectID="_1571214340" r:id="rId6"/>
          </w:object>
        </w:r>
      </w:del>
      <w:ins w:id="11" w:author="Verminaaard" w:date="2017-11-03T10:59:00Z">
        <w:r w:rsidR="00701FDF" w:rsidRPr="00701FDF">
          <w:t xml:space="preserve"> </w:t>
        </w:r>
      </w:ins>
      <w:ins w:id="12" w:author="Verminaaard" w:date="2017-11-03T11:31:00Z">
        <w:r w:rsidR="00A7063D">
          <w:object w:dxaOrig="16740" w:dyaOrig="10515">
            <v:shape id="_x0000_i1028" type="#_x0000_t75" style="width:467.15pt;height:293pt" o:ole="">
              <v:imagedata r:id="rId7" o:title=""/>
            </v:shape>
            <o:OLEObject Type="Embed" ProgID="Visio.Drawing.15" ShapeID="_x0000_i1028" DrawAspect="Content" ObjectID="_1571214341" r:id="rId8"/>
          </w:object>
        </w:r>
      </w:ins>
    </w:p>
    <w:p w:rsidR="00A1208D" w:rsidRPr="00A1208D" w:rsidRDefault="00A1208D" w:rsidP="00A1208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208D">
        <w:rPr>
          <w:rFonts w:ascii="Times New Roman" w:hAnsi="Times New Roman" w:cs="Times New Roman"/>
          <w:sz w:val="28"/>
          <w:szCs w:val="28"/>
        </w:rPr>
        <w:t>Рисунок 1. Диаграмма прецедентов</w:t>
      </w:r>
    </w:p>
    <w:p w:rsidR="004035B8" w:rsidRDefault="00A773D9" w:rsidP="00EE41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41E6">
        <w:rPr>
          <w:rFonts w:ascii="Times New Roman" w:hAnsi="Times New Roman" w:cs="Times New Roman"/>
          <w:sz w:val="28"/>
          <w:szCs w:val="28"/>
        </w:rPr>
        <w:br/>
      </w:r>
      <w:r w:rsidR="00804ACD"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5) </w:t>
      </w:r>
      <w:r w:rsidRPr="00EE41E6">
        <w:rPr>
          <w:rFonts w:ascii="Times New Roman" w:hAnsi="Times New Roman" w:cs="Times New Roman"/>
          <w:sz w:val="28"/>
          <w:szCs w:val="28"/>
          <w:shd w:val="clear" w:color="auto" w:fill="FFFFFF"/>
        </w:rPr>
        <w:t>Сп</w:t>
      </w:r>
      <w:r w:rsidR="00306F97">
        <w:rPr>
          <w:rFonts w:ascii="Times New Roman" w:hAnsi="Times New Roman" w:cs="Times New Roman"/>
          <w:sz w:val="28"/>
          <w:szCs w:val="28"/>
          <w:shd w:val="clear" w:color="auto" w:fill="FFFFFF"/>
        </w:rPr>
        <w:t>ецификация прецедентов</w:t>
      </w:r>
      <w:r w:rsidR="008850A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E41E6" w:rsidRPr="008850A3" w:rsidRDefault="00EE41E6" w:rsidP="008850A3">
      <w:pPr>
        <w:pStyle w:val="a3"/>
        <w:numPr>
          <w:ilvl w:val="0"/>
          <w:numId w:val="2"/>
        </w:numPr>
        <w:tabs>
          <w:tab w:val="left" w:pos="284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8850A3">
        <w:rPr>
          <w:rFonts w:ascii="Times New Roman" w:hAnsi="Times New Roman" w:cs="Times New Roman"/>
          <w:sz w:val="28"/>
          <w:szCs w:val="28"/>
        </w:rPr>
        <w:t>Название: «Просмотр дневника»</w:t>
      </w:r>
    </w:p>
    <w:p w:rsidR="00EE41E6" w:rsidRPr="00EE41E6" w:rsidRDefault="00EE41E6" w:rsidP="00A47B5B">
      <w:pPr>
        <w:jc w:val="both"/>
        <w:rPr>
          <w:rFonts w:ascii="Times New Roman" w:hAnsi="Times New Roman" w:cs="Times New Roman"/>
          <w:sz w:val="28"/>
          <w:szCs w:val="28"/>
        </w:rPr>
      </w:pPr>
      <w:r w:rsidRPr="00EE41E6">
        <w:rPr>
          <w:rFonts w:ascii="Times New Roman" w:hAnsi="Times New Roman" w:cs="Times New Roman"/>
          <w:sz w:val="28"/>
          <w:szCs w:val="28"/>
        </w:rPr>
        <w:t xml:space="preserve">Предусловие: пользователь </w:t>
      </w:r>
      <w:r w:rsidR="00A47B5B">
        <w:rPr>
          <w:rFonts w:ascii="Times New Roman" w:hAnsi="Times New Roman" w:cs="Times New Roman"/>
          <w:sz w:val="28"/>
          <w:szCs w:val="28"/>
        </w:rPr>
        <w:t>имеет доступ к веб-сайту программной системы.</w:t>
      </w:r>
    </w:p>
    <w:p w:rsidR="00EE41E6" w:rsidRPr="00EE41E6" w:rsidRDefault="00EE41E6" w:rsidP="00A47B5B">
      <w:pPr>
        <w:jc w:val="both"/>
        <w:rPr>
          <w:rFonts w:ascii="Times New Roman" w:hAnsi="Times New Roman" w:cs="Times New Roman"/>
          <w:sz w:val="28"/>
          <w:szCs w:val="28"/>
        </w:rPr>
      </w:pPr>
      <w:r w:rsidRPr="00EE41E6">
        <w:rPr>
          <w:rFonts w:ascii="Times New Roman" w:hAnsi="Times New Roman" w:cs="Times New Roman"/>
          <w:sz w:val="28"/>
          <w:szCs w:val="28"/>
        </w:rPr>
        <w:t>Действующее лицо: пользователь</w:t>
      </w:r>
    </w:p>
    <w:p w:rsidR="00EE41E6" w:rsidRPr="00EE41E6" w:rsidRDefault="00EE41E6" w:rsidP="00A47B5B">
      <w:pPr>
        <w:jc w:val="both"/>
        <w:rPr>
          <w:rFonts w:ascii="Times New Roman" w:hAnsi="Times New Roman" w:cs="Times New Roman"/>
          <w:sz w:val="28"/>
          <w:szCs w:val="28"/>
        </w:rPr>
      </w:pPr>
      <w:r w:rsidRPr="00EE41E6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ins w:id="13" w:author="Verminaaard" w:date="2017-11-02T21:14:00Z">
        <w:r w:rsidR="00F25902" w:rsidRPr="00EE41E6">
          <w:rPr>
            <w:rFonts w:ascii="Times New Roman" w:hAnsi="Times New Roman" w:cs="Times New Roman"/>
            <w:sz w:val="28"/>
            <w:szCs w:val="28"/>
          </w:rPr>
          <w:t>Действующее лицо</w:t>
        </w:r>
      </w:ins>
      <w:del w:id="14" w:author="Verminaaard" w:date="2017-11-02T21:14:00Z">
        <w:r w:rsidRPr="00EE41E6" w:rsidDel="00F25902">
          <w:rPr>
            <w:rFonts w:ascii="Times New Roman" w:hAnsi="Times New Roman" w:cs="Times New Roman"/>
            <w:sz w:val="28"/>
            <w:szCs w:val="28"/>
          </w:rPr>
          <w:delText>Пользователь</w:delText>
        </w:r>
      </w:del>
      <w:r w:rsidRPr="00EE41E6">
        <w:rPr>
          <w:rFonts w:ascii="Times New Roman" w:hAnsi="Times New Roman" w:cs="Times New Roman"/>
          <w:sz w:val="28"/>
          <w:szCs w:val="28"/>
        </w:rPr>
        <w:t xml:space="preserve"> открывает окно приложения, отображающую информацию, заполненную в дневнике. С помощью клавиш навигации осуществляет выборку необходимой информации.</w:t>
      </w:r>
      <w:r w:rsidR="008850A3">
        <w:rPr>
          <w:rFonts w:ascii="Times New Roman" w:hAnsi="Times New Roman" w:cs="Times New Roman"/>
          <w:sz w:val="28"/>
          <w:szCs w:val="28"/>
        </w:rPr>
        <w:t xml:space="preserve"> Прецедент при этом использует функции просмотра оценок и просмотра домашнего задания. Персонал может просматривать дневник любого ученика, выбрав его в выпадающем списке. При завершении работы </w:t>
      </w:r>
      <w:ins w:id="15" w:author="Verminaaard" w:date="2017-11-02T21:15:00Z">
        <w:r w:rsidR="00F25902">
          <w:rPr>
            <w:rFonts w:ascii="Times New Roman" w:hAnsi="Times New Roman" w:cs="Times New Roman"/>
            <w:sz w:val="28"/>
            <w:szCs w:val="28"/>
          </w:rPr>
          <w:t>д</w:t>
        </w:r>
        <w:r w:rsidR="00F25902" w:rsidRPr="00EE41E6">
          <w:rPr>
            <w:rFonts w:ascii="Times New Roman" w:hAnsi="Times New Roman" w:cs="Times New Roman"/>
            <w:sz w:val="28"/>
            <w:szCs w:val="28"/>
          </w:rPr>
          <w:t>ействующее лицо</w:t>
        </w:r>
      </w:ins>
      <w:del w:id="16" w:author="Verminaaard" w:date="2017-11-02T21:15:00Z">
        <w:r w:rsidR="008850A3" w:rsidDel="00F25902">
          <w:rPr>
            <w:rFonts w:ascii="Times New Roman" w:hAnsi="Times New Roman" w:cs="Times New Roman"/>
            <w:sz w:val="28"/>
            <w:szCs w:val="28"/>
          </w:rPr>
          <w:delText>пользователь</w:delText>
        </w:r>
      </w:del>
      <w:r w:rsidR="008850A3">
        <w:rPr>
          <w:rFonts w:ascii="Times New Roman" w:hAnsi="Times New Roman" w:cs="Times New Roman"/>
          <w:sz w:val="28"/>
          <w:szCs w:val="28"/>
        </w:rPr>
        <w:t xml:space="preserve"> закрывает окно приложения.</w:t>
      </w:r>
    </w:p>
    <w:p w:rsidR="00EE41E6" w:rsidRPr="00EE41E6" w:rsidRDefault="00EE41E6" w:rsidP="00A47B5B">
      <w:pPr>
        <w:jc w:val="both"/>
        <w:rPr>
          <w:rFonts w:ascii="Times New Roman" w:hAnsi="Times New Roman" w:cs="Times New Roman"/>
          <w:sz w:val="28"/>
          <w:szCs w:val="28"/>
        </w:rPr>
      </w:pPr>
      <w:del w:id="17" w:author="Verminaaard" w:date="2017-11-02T21:20:00Z">
        <w:r w:rsidRPr="00EE41E6" w:rsidDel="00F25902">
          <w:rPr>
            <w:rFonts w:ascii="Times New Roman" w:hAnsi="Times New Roman" w:cs="Times New Roman"/>
            <w:sz w:val="28"/>
            <w:szCs w:val="28"/>
          </w:rPr>
          <w:delText>Постусловие</w:delText>
        </w:r>
      </w:del>
      <w:ins w:id="18" w:author="Verminaaard" w:date="2017-11-02T21:20:00Z">
        <w:r w:rsidR="00F25902">
          <w:rPr>
            <w:rFonts w:ascii="Times New Roman" w:hAnsi="Times New Roman" w:cs="Times New Roman"/>
            <w:sz w:val="28"/>
            <w:szCs w:val="28"/>
          </w:rPr>
          <w:t>Альтернативный поток</w:t>
        </w:r>
      </w:ins>
      <w:r w:rsidRPr="00EE41E6">
        <w:rPr>
          <w:rFonts w:ascii="Times New Roman" w:hAnsi="Times New Roman" w:cs="Times New Roman"/>
          <w:sz w:val="28"/>
          <w:szCs w:val="28"/>
        </w:rPr>
        <w:t xml:space="preserve">: Если </w:t>
      </w:r>
      <w:del w:id="19" w:author="Verminaaard" w:date="2017-11-02T21:20:00Z">
        <w:r w:rsidRPr="00EE41E6" w:rsidDel="00F25902">
          <w:rPr>
            <w:rFonts w:ascii="Times New Roman" w:hAnsi="Times New Roman" w:cs="Times New Roman"/>
            <w:sz w:val="28"/>
            <w:szCs w:val="28"/>
          </w:rPr>
          <w:delText xml:space="preserve">пользователь </w:delText>
        </w:r>
      </w:del>
      <w:ins w:id="20" w:author="Verminaaard" w:date="2017-11-02T21:20:00Z">
        <w:r w:rsidR="00F25902">
          <w:rPr>
            <w:rFonts w:ascii="Times New Roman" w:hAnsi="Times New Roman" w:cs="Times New Roman"/>
            <w:sz w:val="28"/>
            <w:szCs w:val="28"/>
          </w:rPr>
          <w:t>действующее лицо</w:t>
        </w:r>
        <w:r w:rsidR="00F25902" w:rsidRPr="00EE41E6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r w:rsidRPr="00EE41E6">
        <w:rPr>
          <w:rFonts w:ascii="Times New Roman" w:hAnsi="Times New Roman" w:cs="Times New Roman"/>
          <w:sz w:val="28"/>
          <w:szCs w:val="28"/>
        </w:rPr>
        <w:t>желает произвести выборку по критериям, то система осуществляет запрос к БД и выдает необходимые данные.</w:t>
      </w:r>
    </w:p>
    <w:p w:rsidR="00EE41E6" w:rsidRPr="00D46F4F" w:rsidRDefault="008850A3" w:rsidP="00D46F4F">
      <w:pPr>
        <w:pStyle w:val="a3"/>
        <w:numPr>
          <w:ilvl w:val="0"/>
          <w:numId w:val="2"/>
        </w:numPr>
        <w:tabs>
          <w:tab w:val="left" w:pos="567"/>
          <w:tab w:val="left" w:pos="709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D46F4F">
        <w:rPr>
          <w:rFonts w:ascii="Times New Roman" w:hAnsi="Times New Roman" w:cs="Times New Roman"/>
          <w:sz w:val="28"/>
          <w:szCs w:val="28"/>
        </w:rPr>
        <w:t>Название: «Управление журналом</w:t>
      </w:r>
      <w:r w:rsidR="00EE41E6" w:rsidRPr="00D46F4F">
        <w:rPr>
          <w:rFonts w:ascii="Times New Roman" w:hAnsi="Times New Roman" w:cs="Times New Roman"/>
          <w:sz w:val="28"/>
          <w:szCs w:val="28"/>
        </w:rPr>
        <w:t>»</w:t>
      </w:r>
    </w:p>
    <w:p w:rsidR="00EE41E6" w:rsidRPr="00EE41E6" w:rsidRDefault="00EE41E6" w:rsidP="00EE41E6">
      <w:pPr>
        <w:rPr>
          <w:rFonts w:ascii="Times New Roman" w:hAnsi="Times New Roman" w:cs="Times New Roman"/>
          <w:sz w:val="28"/>
          <w:szCs w:val="28"/>
        </w:rPr>
      </w:pPr>
      <w:r w:rsidRPr="00EE41E6"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8850A3">
        <w:rPr>
          <w:rFonts w:ascii="Times New Roman" w:hAnsi="Times New Roman" w:cs="Times New Roman"/>
          <w:sz w:val="28"/>
          <w:szCs w:val="28"/>
        </w:rPr>
        <w:t>персонал</w:t>
      </w:r>
      <w:r w:rsidR="008850A3" w:rsidRPr="00EE41E6">
        <w:rPr>
          <w:rFonts w:ascii="Times New Roman" w:hAnsi="Times New Roman" w:cs="Times New Roman"/>
          <w:sz w:val="28"/>
          <w:szCs w:val="28"/>
        </w:rPr>
        <w:t xml:space="preserve"> </w:t>
      </w:r>
      <w:r w:rsidR="008850A3">
        <w:rPr>
          <w:rFonts w:ascii="Times New Roman" w:hAnsi="Times New Roman" w:cs="Times New Roman"/>
          <w:sz w:val="28"/>
          <w:szCs w:val="28"/>
        </w:rPr>
        <w:t>имеет доступ к веб-сайту программной системы.</w:t>
      </w:r>
    </w:p>
    <w:p w:rsidR="00EE41E6" w:rsidRDefault="008850A3" w:rsidP="00D46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лица: персонал.</w:t>
      </w:r>
    </w:p>
    <w:p w:rsidR="00D46F4F" w:rsidRDefault="008850A3" w:rsidP="00D46F4F">
      <w:pPr>
        <w:jc w:val="both"/>
        <w:rPr>
          <w:rFonts w:ascii="Times New Roman" w:hAnsi="Times New Roman" w:cs="Times New Roman"/>
          <w:sz w:val="28"/>
          <w:szCs w:val="28"/>
        </w:rPr>
      </w:pPr>
      <w:r w:rsidRPr="00EE41E6">
        <w:rPr>
          <w:rFonts w:ascii="Times New Roman" w:hAnsi="Times New Roman" w:cs="Times New Roman"/>
          <w:sz w:val="28"/>
          <w:szCs w:val="28"/>
        </w:rPr>
        <w:lastRenderedPageBreak/>
        <w:t xml:space="preserve">Основной поток: </w:t>
      </w:r>
      <w:ins w:id="21" w:author="Verminaaard" w:date="2017-11-02T21:16:00Z">
        <w:r w:rsidR="00F25902">
          <w:rPr>
            <w:rFonts w:ascii="Times New Roman" w:hAnsi="Times New Roman" w:cs="Times New Roman"/>
            <w:sz w:val="28"/>
            <w:szCs w:val="28"/>
          </w:rPr>
          <w:t>д</w:t>
        </w:r>
        <w:r w:rsidR="00F25902" w:rsidRPr="00EE41E6">
          <w:rPr>
            <w:rFonts w:ascii="Times New Roman" w:hAnsi="Times New Roman" w:cs="Times New Roman"/>
            <w:sz w:val="28"/>
            <w:szCs w:val="28"/>
          </w:rPr>
          <w:t>ействующее лицо</w:t>
        </w:r>
        <w:r w:rsidR="00F25902" w:rsidDel="00F25902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del w:id="22" w:author="Verminaaard" w:date="2017-11-02T21:16:00Z">
        <w:r w:rsidR="00D46F4F" w:rsidDel="00F25902">
          <w:rPr>
            <w:rFonts w:ascii="Times New Roman" w:hAnsi="Times New Roman" w:cs="Times New Roman"/>
            <w:sz w:val="28"/>
            <w:szCs w:val="28"/>
          </w:rPr>
          <w:delText>кто-либо из персонала</w:delText>
        </w:r>
        <w:r w:rsidDel="00F25902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r>
        <w:rPr>
          <w:rFonts w:ascii="Times New Roman" w:hAnsi="Times New Roman" w:cs="Times New Roman"/>
          <w:sz w:val="28"/>
          <w:szCs w:val="28"/>
        </w:rPr>
        <w:t>открывает форму электронного журнала и в</w:t>
      </w:r>
      <w:r w:rsidR="00827AD6">
        <w:rPr>
          <w:rFonts w:ascii="Times New Roman" w:hAnsi="Times New Roman" w:cs="Times New Roman"/>
          <w:sz w:val="28"/>
          <w:szCs w:val="28"/>
        </w:rPr>
        <w:t xml:space="preserve">ыполняет необходимые ему действия с </w:t>
      </w:r>
      <w:r>
        <w:rPr>
          <w:rFonts w:ascii="Times New Roman" w:hAnsi="Times New Roman" w:cs="Times New Roman"/>
          <w:sz w:val="28"/>
          <w:szCs w:val="28"/>
        </w:rPr>
        <w:t>помощью клавиш навигации</w:t>
      </w:r>
      <w:r w:rsidR="00D46F4F">
        <w:rPr>
          <w:rFonts w:ascii="Times New Roman" w:hAnsi="Times New Roman" w:cs="Times New Roman"/>
          <w:sz w:val="28"/>
          <w:szCs w:val="28"/>
        </w:rPr>
        <w:t xml:space="preserve">, тем самым имея возможность активировать прецедент «редактирование журнала». </w:t>
      </w:r>
      <w:r w:rsidR="00827AD6">
        <w:rPr>
          <w:rFonts w:ascii="Times New Roman" w:hAnsi="Times New Roman" w:cs="Times New Roman"/>
          <w:sz w:val="28"/>
          <w:szCs w:val="28"/>
        </w:rPr>
        <w:t xml:space="preserve">В окне представлены справочники классов и учеников, их оценки и домашнее задание. </w:t>
      </w:r>
      <w:r w:rsidR="00D46F4F">
        <w:rPr>
          <w:rFonts w:ascii="Times New Roman" w:hAnsi="Times New Roman" w:cs="Times New Roman"/>
          <w:sz w:val="28"/>
          <w:szCs w:val="28"/>
        </w:rPr>
        <w:t xml:space="preserve">При завершении работы </w:t>
      </w:r>
      <w:ins w:id="23" w:author="Verminaaard" w:date="2017-11-02T21:16:00Z">
        <w:r w:rsidR="00F25902">
          <w:rPr>
            <w:rFonts w:ascii="Times New Roman" w:hAnsi="Times New Roman" w:cs="Times New Roman"/>
            <w:sz w:val="28"/>
            <w:szCs w:val="28"/>
          </w:rPr>
          <w:t>д</w:t>
        </w:r>
        <w:r w:rsidR="00F25902" w:rsidRPr="00EE41E6">
          <w:rPr>
            <w:rFonts w:ascii="Times New Roman" w:hAnsi="Times New Roman" w:cs="Times New Roman"/>
            <w:sz w:val="28"/>
            <w:szCs w:val="28"/>
          </w:rPr>
          <w:t>ействующее лицо</w:t>
        </w:r>
      </w:ins>
      <w:del w:id="24" w:author="Verminaaard" w:date="2017-11-02T21:16:00Z">
        <w:r w:rsidR="00D46F4F" w:rsidDel="00F25902">
          <w:rPr>
            <w:rFonts w:ascii="Times New Roman" w:hAnsi="Times New Roman" w:cs="Times New Roman"/>
            <w:sz w:val="28"/>
            <w:szCs w:val="28"/>
          </w:rPr>
          <w:delText>персонал</w:delText>
        </w:r>
      </w:del>
      <w:r w:rsidR="00D46F4F">
        <w:rPr>
          <w:rFonts w:ascii="Times New Roman" w:hAnsi="Times New Roman" w:cs="Times New Roman"/>
          <w:sz w:val="28"/>
          <w:szCs w:val="28"/>
        </w:rPr>
        <w:t xml:space="preserve"> закрывает окно приложения.</w:t>
      </w:r>
    </w:p>
    <w:p w:rsidR="008850A3" w:rsidRDefault="00D46F4F" w:rsidP="00D46F4F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«Добавить ученика</w:t>
      </w:r>
      <w:r w:rsidRPr="00D46F4F">
        <w:rPr>
          <w:rFonts w:ascii="Times New Roman" w:hAnsi="Times New Roman" w:cs="Times New Roman"/>
          <w:sz w:val="28"/>
          <w:szCs w:val="28"/>
        </w:rPr>
        <w:t>»</w:t>
      </w:r>
    </w:p>
    <w:p w:rsidR="00D46F4F" w:rsidRPr="00D46F4F" w:rsidRDefault="00D46F4F" w:rsidP="00D46F4F">
      <w:pPr>
        <w:jc w:val="both"/>
        <w:rPr>
          <w:rFonts w:ascii="Times New Roman" w:hAnsi="Times New Roman" w:cs="Times New Roman"/>
          <w:sz w:val="28"/>
          <w:szCs w:val="28"/>
        </w:rPr>
      </w:pPr>
      <w:r w:rsidRPr="00D46F4F">
        <w:rPr>
          <w:rFonts w:ascii="Times New Roman" w:hAnsi="Times New Roman" w:cs="Times New Roman"/>
          <w:sz w:val="28"/>
          <w:szCs w:val="28"/>
        </w:rPr>
        <w:t>Действующее лица</w:t>
      </w:r>
      <w:r>
        <w:rPr>
          <w:rFonts w:ascii="Times New Roman" w:hAnsi="Times New Roman" w:cs="Times New Roman"/>
          <w:sz w:val="28"/>
          <w:szCs w:val="28"/>
        </w:rPr>
        <w:t>: администрация</w:t>
      </w:r>
      <w:r w:rsidRPr="00D46F4F">
        <w:rPr>
          <w:rFonts w:ascii="Times New Roman" w:hAnsi="Times New Roman" w:cs="Times New Roman"/>
          <w:sz w:val="28"/>
          <w:szCs w:val="28"/>
        </w:rPr>
        <w:t>.</w:t>
      </w:r>
    </w:p>
    <w:p w:rsidR="00EE41E6" w:rsidRPr="00EE41E6" w:rsidRDefault="00827AD6" w:rsidP="00D46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ins w:id="25" w:author="Verminaaard" w:date="2017-11-02T21:16:00Z">
        <w:r w:rsidR="00F25902">
          <w:rPr>
            <w:rFonts w:ascii="Times New Roman" w:hAnsi="Times New Roman" w:cs="Times New Roman"/>
            <w:sz w:val="28"/>
            <w:szCs w:val="28"/>
          </w:rPr>
          <w:t>д</w:t>
        </w:r>
        <w:r w:rsidR="00F25902" w:rsidRPr="00EE41E6">
          <w:rPr>
            <w:rFonts w:ascii="Times New Roman" w:hAnsi="Times New Roman" w:cs="Times New Roman"/>
            <w:sz w:val="28"/>
            <w:szCs w:val="28"/>
          </w:rPr>
          <w:t>ействующее лицо</w:t>
        </w:r>
        <w:r w:rsidR="00F25902" w:rsidDel="00F25902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del w:id="26" w:author="Verminaaard" w:date="2017-11-02T21:16:00Z">
        <w:r w:rsidDel="00F25902">
          <w:rPr>
            <w:rFonts w:ascii="Times New Roman" w:hAnsi="Times New Roman" w:cs="Times New Roman"/>
            <w:sz w:val="28"/>
            <w:szCs w:val="28"/>
          </w:rPr>
          <w:delText>п</w:delText>
        </w:r>
        <w:r w:rsidR="00D46F4F" w:rsidDel="00F25902">
          <w:rPr>
            <w:rFonts w:ascii="Times New Roman" w:hAnsi="Times New Roman" w:cs="Times New Roman"/>
            <w:sz w:val="28"/>
            <w:szCs w:val="28"/>
          </w:rPr>
          <w:delText>редставитель администрации</w:delText>
        </w:r>
        <w:r w:rsidR="00EE41E6" w:rsidRPr="00EE41E6" w:rsidDel="00F25902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r w:rsidR="00EE41E6" w:rsidRPr="00EE41E6">
        <w:rPr>
          <w:rFonts w:ascii="Times New Roman" w:hAnsi="Times New Roman" w:cs="Times New Roman"/>
          <w:sz w:val="28"/>
          <w:szCs w:val="28"/>
        </w:rPr>
        <w:t>открывает форму заполнения информации об ученике. Выполняет корректный ввод данных</w:t>
      </w:r>
      <w:r w:rsidR="00D46F4F">
        <w:rPr>
          <w:rFonts w:ascii="Times New Roman" w:hAnsi="Times New Roman" w:cs="Times New Roman"/>
          <w:sz w:val="28"/>
          <w:szCs w:val="28"/>
        </w:rPr>
        <w:t xml:space="preserve"> в формы</w:t>
      </w:r>
      <w:r w:rsidR="007F1167">
        <w:rPr>
          <w:rFonts w:ascii="Times New Roman" w:hAnsi="Times New Roman" w:cs="Times New Roman"/>
          <w:sz w:val="28"/>
          <w:szCs w:val="28"/>
        </w:rPr>
        <w:t xml:space="preserve"> (</w:t>
      </w:r>
      <w:r w:rsidR="00D26A94">
        <w:rPr>
          <w:rFonts w:ascii="Times New Roman" w:hAnsi="Times New Roman" w:cs="Times New Roman"/>
          <w:sz w:val="28"/>
          <w:szCs w:val="28"/>
        </w:rPr>
        <w:t>выполняет ввод следующих полей</w:t>
      </w:r>
      <w:r w:rsidR="007F1167" w:rsidRPr="007F1167">
        <w:rPr>
          <w:rFonts w:ascii="Times New Roman" w:hAnsi="Times New Roman" w:cs="Times New Roman"/>
          <w:sz w:val="28"/>
          <w:szCs w:val="28"/>
        </w:rPr>
        <w:t>:</w:t>
      </w:r>
      <w:r w:rsidR="007F1167">
        <w:rPr>
          <w:rFonts w:ascii="Times New Roman" w:hAnsi="Times New Roman" w:cs="Times New Roman"/>
          <w:sz w:val="28"/>
          <w:szCs w:val="28"/>
        </w:rPr>
        <w:t xml:space="preserve"> имя, фамилия, отчество, адрес и телефон строкового типа, выбирает в календаре дату рождения) </w:t>
      </w:r>
      <w:r w:rsidR="00D46F4F">
        <w:rPr>
          <w:rFonts w:ascii="Times New Roman" w:hAnsi="Times New Roman" w:cs="Times New Roman"/>
          <w:sz w:val="28"/>
          <w:szCs w:val="28"/>
        </w:rPr>
        <w:t>выбирает класс из выпадающего списка</w:t>
      </w:r>
      <w:r w:rsidR="00EE41E6" w:rsidRPr="00EE41E6">
        <w:rPr>
          <w:rFonts w:ascii="Times New Roman" w:hAnsi="Times New Roman" w:cs="Times New Roman"/>
          <w:sz w:val="28"/>
          <w:szCs w:val="28"/>
        </w:rPr>
        <w:t xml:space="preserve"> и нажимает кнопку «Добавить». Система создает нового пользователя </w:t>
      </w:r>
      <w:r w:rsidR="00D46F4F">
        <w:rPr>
          <w:rFonts w:ascii="Times New Roman" w:hAnsi="Times New Roman" w:cs="Times New Roman"/>
          <w:sz w:val="28"/>
          <w:szCs w:val="28"/>
        </w:rPr>
        <w:t xml:space="preserve">с ролью «ученик» </w:t>
      </w:r>
      <w:r w:rsidR="00EE41E6" w:rsidRPr="00EE41E6">
        <w:rPr>
          <w:rFonts w:ascii="Times New Roman" w:hAnsi="Times New Roman" w:cs="Times New Roman"/>
          <w:sz w:val="28"/>
          <w:szCs w:val="28"/>
        </w:rPr>
        <w:t>и сохраняет данные</w:t>
      </w:r>
      <w:r w:rsidR="00D46F4F">
        <w:rPr>
          <w:rFonts w:ascii="Times New Roman" w:hAnsi="Times New Roman" w:cs="Times New Roman"/>
          <w:sz w:val="28"/>
          <w:szCs w:val="28"/>
        </w:rPr>
        <w:t xml:space="preserve"> в БД</w:t>
      </w:r>
      <w:r w:rsidR="00EE41E6" w:rsidRPr="00EE41E6">
        <w:rPr>
          <w:rFonts w:ascii="Times New Roman" w:hAnsi="Times New Roman" w:cs="Times New Roman"/>
          <w:sz w:val="28"/>
          <w:szCs w:val="28"/>
        </w:rPr>
        <w:t>.</w:t>
      </w:r>
    </w:p>
    <w:p w:rsidR="00827AD6" w:rsidRDefault="00D46F4F" w:rsidP="00D46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Альтернативный поток: </w:t>
      </w:r>
    </w:p>
    <w:p w:rsidR="00827AD6" w:rsidRPr="00827AD6" w:rsidRDefault="00F25902" w:rsidP="00827AD6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ins w:id="27" w:author="Verminaaard" w:date="2017-11-02T21:16:00Z">
        <w:r w:rsidRPr="00EE41E6">
          <w:rPr>
            <w:rFonts w:ascii="Times New Roman" w:hAnsi="Times New Roman" w:cs="Times New Roman"/>
            <w:sz w:val="28"/>
            <w:szCs w:val="28"/>
          </w:rPr>
          <w:t>Действующее лицо</w:t>
        </w:r>
        <w:r w:rsidRPr="00827AD6" w:rsidDel="00F25902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del w:id="28" w:author="Verminaaard" w:date="2017-11-02T21:16:00Z">
        <w:r w:rsidR="00827AD6" w:rsidRPr="00827AD6" w:rsidDel="00F25902">
          <w:rPr>
            <w:rFonts w:ascii="Times New Roman" w:hAnsi="Times New Roman" w:cs="Times New Roman"/>
            <w:sz w:val="28"/>
            <w:szCs w:val="28"/>
          </w:rPr>
          <w:delText xml:space="preserve">Представитель администрации </w:delText>
        </w:r>
      </w:del>
      <w:r w:rsidR="00827AD6" w:rsidRPr="00827AD6">
        <w:rPr>
          <w:rFonts w:ascii="Times New Roman" w:hAnsi="Times New Roman" w:cs="Times New Roman"/>
          <w:sz w:val="28"/>
          <w:szCs w:val="28"/>
        </w:rPr>
        <w:t>неправильно заполнил</w:t>
      </w:r>
      <w:ins w:id="29" w:author="Verminaaard" w:date="2017-11-02T21:16:00Z">
        <w:r>
          <w:rPr>
            <w:rFonts w:ascii="Times New Roman" w:hAnsi="Times New Roman" w:cs="Times New Roman"/>
            <w:sz w:val="28"/>
            <w:szCs w:val="28"/>
          </w:rPr>
          <w:t>о</w:t>
        </w:r>
      </w:ins>
      <w:r w:rsidR="00827AD6" w:rsidRPr="00827AD6">
        <w:rPr>
          <w:rFonts w:ascii="Times New Roman" w:hAnsi="Times New Roman" w:cs="Times New Roman"/>
          <w:sz w:val="28"/>
          <w:szCs w:val="28"/>
        </w:rPr>
        <w:t xml:space="preserve"> поля, при этом получил сообщение об ошибке. В таком случае, данный пользователь должен перепроверить и исправить введенные данные</w:t>
      </w:r>
    </w:p>
    <w:p w:rsidR="00EE41E6" w:rsidRPr="00827AD6" w:rsidRDefault="00F25902" w:rsidP="00827AD6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ins w:id="30" w:author="Verminaaard" w:date="2017-11-02T21:16:00Z">
        <w:r w:rsidRPr="00EE41E6">
          <w:rPr>
            <w:rFonts w:ascii="Times New Roman" w:hAnsi="Times New Roman" w:cs="Times New Roman"/>
            <w:sz w:val="28"/>
            <w:szCs w:val="28"/>
          </w:rPr>
          <w:t>Действующее лицо</w:t>
        </w:r>
        <w:r w:rsidRPr="00827AD6" w:rsidDel="00F25902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del w:id="31" w:author="Verminaaard" w:date="2017-11-02T21:16:00Z">
        <w:r w:rsidR="00D46F4F" w:rsidRPr="00827AD6" w:rsidDel="00F25902">
          <w:rPr>
            <w:rFonts w:ascii="Times New Roman" w:hAnsi="Times New Roman" w:cs="Times New Roman"/>
            <w:sz w:val="28"/>
            <w:szCs w:val="28"/>
          </w:rPr>
          <w:delText>Представитель администрации</w:delText>
        </w:r>
        <w:r w:rsidR="00EE41E6" w:rsidRPr="00827AD6" w:rsidDel="00F25902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</w:del>
      <w:r w:rsidR="00EE41E6" w:rsidRPr="00827AD6">
        <w:rPr>
          <w:rFonts w:ascii="Times New Roman" w:hAnsi="Times New Roman" w:cs="Times New Roman"/>
          <w:sz w:val="28"/>
          <w:szCs w:val="28"/>
        </w:rPr>
        <w:t xml:space="preserve">не желает добавлять нового ученика по каким-либо причинам и нажимает кнопку «Отмена». Система не создает нового пользователя и не сохраняет введенные данные, происходит </w:t>
      </w:r>
      <w:proofErr w:type="spellStart"/>
      <w:r w:rsidR="00EE41E6" w:rsidRPr="00827AD6"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 w:rsidR="00EE41E6" w:rsidRPr="00827AD6">
        <w:rPr>
          <w:rFonts w:ascii="Times New Roman" w:hAnsi="Times New Roman" w:cs="Times New Roman"/>
          <w:sz w:val="28"/>
          <w:szCs w:val="28"/>
        </w:rPr>
        <w:t xml:space="preserve"> на предыдущую страницу.</w:t>
      </w:r>
    </w:p>
    <w:p w:rsidR="00EE41E6" w:rsidRPr="00F25902" w:rsidRDefault="00EE41E6" w:rsidP="00F25902">
      <w:pPr>
        <w:pStyle w:val="a3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rPrChange w:id="32" w:author="Verminaaard" w:date="2017-11-02T21:17:00Z">
            <w:rPr/>
          </w:rPrChange>
        </w:rPr>
        <w:pPrChange w:id="33" w:author="Verminaaard" w:date="2017-11-02T21:17:00Z">
          <w:pPr>
            <w:jc w:val="both"/>
          </w:pPr>
        </w:pPrChange>
      </w:pPr>
      <w:del w:id="34" w:author="Verminaaard" w:date="2017-11-02T21:17:00Z">
        <w:r w:rsidRPr="00F25902" w:rsidDel="00F25902">
          <w:rPr>
            <w:rFonts w:ascii="Times New Roman" w:hAnsi="Times New Roman" w:cs="Times New Roman"/>
            <w:sz w:val="28"/>
            <w:szCs w:val="28"/>
            <w:rPrChange w:id="35" w:author="Verminaaard" w:date="2017-11-02T21:17:00Z">
              <w:rPr/>
            </w:rPrChange>
          </w:rPr>
          <w:delText>Постусловие: если</w:delText>
        </w:r>
      </w:del>
      <w:ins w:id="36" w:author="Verminaaard" w:date="2017-11-02T21:17:00Z">
        <w:r w:rsidR="00F25902" w:rsidRPr="00F25902">
          <w:rPr>
            <w:rFonts w:ascii="Times New Roman" w:hAnsi="Times New Roman" w:cs="Times New Roman"/>
            <w:sz w:val="28"/>
            <w:szCs w:val="28"/>
            <w:rPrChange w:id="37" w:author="Verminaaard" w:date="2017-11-02T21:17:00Z">
              <w:rPr/>
            </w:rPrChange>
          </w:rPr>
          <w:t>Если</w:t>
        </w:r>
      </w:ins>
      <w:r w:rsidRPr="00F25902">
        <w:rPr>
          <w:rFonts w:ascii="Times New Roman" w:hAnsi="Times New Roman" w:cs="Times New Roman"/>
          <w:sz w:val="28"/>
          <w:szCs w:val="28"/>
          <w:rPrChange w:id="38" w:author="Verminaaard" w:date="2017-11-02T21:17:00Z">
            <w:rPr/>
          </w:rPrChange>
        </w:rPr>
        <w:t xml:space="preserve"> введенные ключевые поля принадлежат уже зарегистрированному пользователю, система выдает сообщение об ошибке.</w:t>
      </w:r>
    </w:p>
    <w:p w:rsidR="00EE41E6" w:rsidRDefault="00EE41E6" w:rsidP="00EE41E6">
      <w:pPr>
        <w:rPr>
          <w:rFonts w:ascii="Times New Roman" w:hAnsi="Times New Roman" w:cs="Times New Roman"/>
          <w:sz w:val="28"/>
          <w:szCs w:val="28"/>
        </w:rPr>
      </w:pPr>
    </w:p>
    <w:p w:rsidR="00DB28DD" w:rsidRDefault="00DB28DD" w:rsidP="00DB28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№2.</w:t>
      </w:r>
    </w:p>
    <w:p w:rsidR="00DB28DD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 w:rsidRPr="00DB28DD">
        <w:rPr>
          <w:rFonts w:ascii="Times New Roman" w:hAnsi="Times New Roman" w:cs="Times New Roman"/>
          <w:sz w:val="28"/>
          <w:szCs w:val="28"/>
        </w:rPr>
        <w:t>Моделирование необходимо для понимания системы. При этом</w:t>
      </w:r>
      <w:r w:rsidRPr="00DB28DD">
        <w:rPr>
          <w:rFonts w:ascii="Times New Roman" w:hAnsi="Times New Roman" w:cs="Times New Roman"/>
          <w:sz w:val="28"/>
          <w:szCs w:val="28"/>
        </w:rPr>
        <w:t xml:space="preserve"> </w:t>
      </w:r>
      <w:r w:rsidRPr="00DB28DD">
        <w:rPr>
          <w:rFonts w:ascii="Times New Roman" w:hAnsi="Times New Roman" w:cs="Times New Roman"/>
          <w:sz w:val="28"/>
          <w:szCs w:val="28"/>
        </w:rPr>
        <w:t>ни одна модель не является абсолю</w:t>
      </w:r>
      <w:r>
        <w:rPr>
          <w:rFonts w:ascii="Times New Roman" w:hAnsi="Times New Roman" w:cs="Times New Roman"/>
          <w:sz w:val="28"/>
          <w:szCs w:val="28"/>
        </w:rPr>
        <w:t>тно достаточной. Напротив, что</w:t>
      </w:r>
      <w:r w:rsidRPr="00DB28DD">
        <w:rPr>
          <w:rFonts w:ascii="Times New Roman" w:hAnsi="Times New Roman" w:cs="Times New Roman"/>
          <w:sz w:val="28"/>
          <w:szCs w:val="28"/>
        </w:rPr>
        <w:t xml:space="preserve">бы понять большинство систем, кроме самых </w:t>
      </w:r>
      <w:r>
        <w:rPr>
          <w:rFonts w:ascii="Times New Roman" w:hAnsi="Times New Roman" w:cs="Times New Roman"/>
          <w:sz w:val="28"/>
          <w:szCs w:val="28"/>
        </w:rPr>
        <w:t>тривиальных, часто</w:t>
      </w:r>
      <w:r w:rsidRPr="00DB28DD">
        <w:rPr>
          <w:rFonts w:ascii="Times New Roman" w:hAnsi="Times New Roman" w:cs="Times New Roman"/>
          <w:sz w:val="28"/>
          <w:szCs w:val="28"/>
        </w:rPr>
        <w:t xml:space="preserve"> </w:t>
      </w:r>
      <w:r w:rsidRPr="00DB28DD">
        <w:rPr>
          <w:rFonts w:ascii="Times New Roman" w:hAnsi="Times New Roman" w:cs="Times New Roman"/>
          <w:sz w:val="28"/>
          <w:szCs w:val="28"/>
        </w:rPr>
        <w:t>требуется множество взаимосвязанных моделей.</w:t>
      </w:r>
      <w:r>
        <w:rPr>
          <w:rFonts w:ascii="Times New Roman" w:hAnsi="Times New Roman" w:cs="Times New Roman"/>
          <w:sz w:val="28"/>
          <w:szCs w:val="28"/>
        </w:rPr>
        <w:t xml:space="preserve"> В данном этапе будут представлены</w:t>
      </w:r>
      <w:r w:rsidRPr="00DB28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8DD">
        <w:rPr>
          <w:rFonts w:ascii="Times New Roman" w:hAnsi="Times New Roman" w:cs="Times New Roman"/>
          <w:i/>
          <w:sz w:val="28"/>
          <w:szCs w:val="28"/>
        </w:rPr>
        <w:t>диаграмма классов, диаграмма состояния и диаграмма последовательностей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28DD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28DD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28DD" w:rsidRDefault="00DB28DD" w:rsidP="00DB28D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28DD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B28DD" w:rsidRDefault="00DB28DD" w:rsidP="00DB28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диаграммы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28DD" w:rsidRPr="007D1B33" w:rsidRDefault="00DB28DD" w:rsidP="00DB28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r w:rsidR="007D1B33" w:rsidRPr="007D1B3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D1B33">
        <w:rPr>
          <w:rFonts w:ascii="Times New Roman" w:hAnsi="Times New Roman" w:cs="Times New Roman"/>
          <w:sz w:val="28"/>
          <w:szCs w:val="28"/>
        </w:rPr>
        <w:t>Класс</w:t>
      </w:r>
      <w:r w:rsidR="00701FD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1B33" w:rsidRPr="007D1B33" w:rsidRDefault="007D1B33" w:rsidP="007D1B3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-Number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Номер класса)</w:t>
      </w:r>
    </w:p>
    <w:p w:rsidR="007D1B33" w:rsidRPr="007D1B33" w:rsidRDefault="007D1B33" w:rsidP="007D1B3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-Apprentice </w:t>
      </w:r>
      <w:r>
        <w:rPr>
          <w:rFonts w:ascii="Times New Roman" w:hAnsi="Times New Roman" w:cs="Times New Roman"/>
          <w:color w:val="000000"/>
          <w:sz w:val="28"/>
          <w:szCs w:val="28"/>
        </w:rPr>
        <w:t>(Ученики класса)</w:t>
      </w:r>
    </w:p>
    <w:p w:rsidR="007D1B33" w:rsidRPr="007D1B33" w:rsidRDefault="007D1B33" w:rsidP="007D1B3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-Schedule </w:t>
      </w:r>
      <w:r>
        <w:rPr>
          <w:rFonts w:ascii="Times New Roman" w:hAnsi="Times New Roman" w:cs="Times New Roman"/>
          <w:color w:val="000000"/>
          <w:sz w:val="28"/>
          <w:szCs w:val="28"/>
        </w:rPr>
        <w:t>(Расписание класса)</w:t>
      </w:r>
    </w:p>
    <w:p w:rsidR="007D1B33" w:rsidRPr="007D1B33" w:rsidRDefault="007D1B33" w:rsidP="007D1B3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-Note </w:t>
      </w:r>
      <w:r>
        <w:rPr>
          <w:rFonts w:ascii="Times New Roman" w:hAnsi="Times New Roman" w:cs="Times New Roman"/>
          <w:color w:val="000000"/>
          <w:sz w:val="28"/>
          <w:szCs w:val="28"/>
        </w:rPr>
        <w:t>(Примечание)</w:t>
      </w:r>
    </w:p>
    <w:p w:rsidR="00DB28DD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7D1B33">
        <w:rPr>
          <w:rFonts w:ascii="Times New Roman" w:hAnsi="Times New Roman" w:cs="Times New Roman"/>
          <w:sz w:val="28"/>
          <w:szCs w:val="28"/>
        </w:rPr>
        <w:t xml:space="preserve"> (Расписание) – </w:t>
      </w:r>
      <w:r w:rsidR="00701FDF">
        <w:rPr>
          <w:rFonts w:ascii="Times New Roman" w:hAnsi="Times New Roman" w:cs="Times New Roman"/>
          <w:sz w:val="28"/>
          <w:szCs w:val="28"/>
        </w:rPr>
        <w:t xml:space="preserve">расписание, которое </w:t>
      </w:r>
      <w:r w:rsidR="007D1B33"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="00F11CA5">
        <w:rPr>
          <w:rFonts w:ascii="Times New Roman" w:hAnsi="Times New Roman" w:cs="Times New Roman"/>
          <w:sz w:val="28"/>
          <w:szCs w:val="28"/>
        </w:rPr>
        <w:t>занятия</w:t>
      </w:r>
      <w:r w:rsidR="007D1B33">
        <w:rPr>
          <w:rFonts w:ascii="Times New Roman" w:hAnsi="Times New Roman" w:cs="Times New Roman"/>
          <w:sz w:val="28"/>
          <w:szCs w:val="28"/>
        </w:rPr>
        <w:t xml:space="preserve"> на каждый день недели.</w:t>
      </w:r>
    </w:p>
    <w:p w:rsidR="007D1B33" w:rsidRPr="007D1B33" w:rsidRDefault="007D1B33" w:rsidP="007D1B3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-Days : Array&lt;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Day_of_the_week</w:t>
      </w:r>
      <w:proofErr w:type="spellEnd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>Дни</w:t>
      </w:r>
      <w:r w:rsidR="00701FDF"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>недели</w:t>
      </w:r>
      <w:r w:rsidR="00701FDF"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D1B33" w:rsidRPr="007D1B33" w:rsidRDefault="007D1B33" w:rsidP="007D1B33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-Status : 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Schedule_Status</w:t>
      </w:r>
      <w:proofErr w:type="spellEnd"/>
      <w:r w:rsidR="00701FDF"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>Статус</w:t>
      </w:r>
      <w:r w:rsidR="00701FDF"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>расписания</w:t>
      </w:r>
      <w:r w:rsidR="00701FDF"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D1B33" w:rsidRPr="007D1B33" w:rsidRDefault="007D1B33" w:rsidP="007D1B3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-Note : String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(Примечание</w:t>
      </w:r>
    </w:p>
    <w:p w:rsidR="007D1B33" w:rsidRPr="00701FDF" w:rsidRDefault="007D1B33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701FDF">
        <w:rPr>
          <w:rFonts w:ascii="Times New Roman" w:hAnsi="Times New Roman" w:cs="Times New Roman"/>
          <w:sz w:val="28"/>
          <w:szCs w:val="28"/>
        </w:rPr>
        <w:t>_</w:t>
      </w:r>
      <w:r w:rsidRPr="007D1B3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01FDF">
        <w:rPr>
          <w:rFonts w:ascii="Times New Roman" w:hAnsi="Times New Roman" w:cs="Times New Roman"/>
          <w:sz w:val="28"/>
          <w:szCs w:val="28"/>
        </w:rPr>
        <w:t xml:space="preserve"> (Статус расписания) – отображает этап разработки расписания.</w:t>
      </w:r>
    </w:p>
    <w:p w:rsidR="007D1B33" w:rsidRPr="007D1B33" w:rsidRDefault="007D1B33" w:rsidP="007D1B3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-In developing</w:t>
      </w:r>
      <w:r w:rsidR="00701FDF">
        <w:rPr>
          <w:rFonts w:ascii="Times New Roman" w:hAnsi="Times New Roman" w:cs="Times New Roman"/>
          <w:sz w:val="28"/>
          <w:szCs w:val="28"/>
        </w:rPr>
        <w:t xml:space="preserve"> (В разработке)</w:t>
      </w:r>
    </w:p>
    <w:p w:rsidR="007D1B33" w:rsidRPr="007D1B33" w:rsidRDefault="007D1B33" w:rsidP="007D1B3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-Under consideration</w:t>
      </w:r>
      <w:r w:rsidR="00701FDF">
        <w:rPr>
          <w:rFonts w:ascii="Times New Roman" w:hAnsi="Times New Roman" w:cs="Times New Roman"/>
          <w:sz w:val="28"/>
          <w:szCs w:val="28"/>
        </w:rPr>
        <w:t xml:space="preserve"> (Ожидает подтверждения)</w:t>
      </w:r>
    </w:p>
    <w:p w:rsidR="007D1B33" w:rsidRPr="007D1B33" w:rsidRDefault="007D1B33" w:rsidP="007D1B33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-Done</w:t>
      </w:r>
      <w:r w:rsidR="00701FDF">
        <w:rPr>
          <w:rFonts w:ascii="Times New Roman" w:hAnsi="Times New Roman" w:cs="Times New Roman"/>
          <w:sz w:val="28"/>
          <w:szCs w:val="28"/>
        </w:rPr>
        <w:t xml:space="preserve"> (Готово)</w:t>
      </w:r>
    </w:p>
    <w:p w:rsidR="00DB28DD" w:rsidRPr="00701FDF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701F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01F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701FD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="00701FDF">
        <w:rPr>
          <w:rFonts w:ascii="Times New Roman" w:hAnsi="Times New Roman" w:cs="Times New Roman"/>
          <w:sz w:val="28"/>
          <w:szCs w:val="28"/>
        </w:rPr>
        <w:t xml:space="preserve"> (Дни недели) – учебные дни, содержащие от 1 до 7 предметов.</w:t>
      </w:r>
    </w:p>
    <w:p w:rsidR="007D1B33" w:rsidRPr="007D1B33" w:rsidRDefault="007D1B33" w:rsidP="007D1B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Subjects :</w:t>
      </w:r>
      <w:proofErr w:type="gramEnd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Array&lt;Subject&gt;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(Предметы)</w:t>
      </w:r>
    </w:p>
    <w:p w:rsidR="00DB28DD" w:rsidRPr="00701FDF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701FDF">
        <w:rPr>
          <w:rFonts w:ascii="Times New Roman" w:hAnsi="Times New Roman" w:cs="Times New Roman"/>
          <w:sz w:val="28"/>
          <w:szCs w:val="28"/>
        </w:rPr>
        <w:t xml:space="preserve"> (Предмет) – учебное занятие.</w:t>
      </w:r>
    </w:p>
    <w:p w:rsidR="00701FDF" w:rsidRPr="00701FDF" w:rsidRDefault="007D1B33" w:rsidP="00701FDF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-Name : String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(Название предмета)</w:t>
      </w:r>
    </w:p>
    <w:p w:rsidR="00701FDF" w:rsidRPr="00701FDF" w:rsidRDefault="00701FDF" w:rsidP="00701FDF">
      <w:pPr>
        <w:pStyle w:val="a3"/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B28DD" w:rsidRPr="00701FDF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701FDF">
        <w:rPr>
          <w:rFonts w:ascii="Times New Roman" w:hAnsi="Times New Roman" w:cs="Times New Roman"/>
          <w:sz w:val="28"/>
          <w:szCs w:val="28"/>
        </w:rPr>
        <w:t xml:space="preserve"> (Оценка) – число оценивающее работу по определённому предмету.</w:t>
      </w:r>
    </w:p>
    <w:p w:rsidR="007D1B33" w:rsidRDefault="007D1B33" w:rsidP="007D1B33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-Mark : 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(Оценка)</w:t>
      </w:r>
    </w:p>
    <w:p w:rsidR="00701FDF" w:rsidRPr="00701FDF" w:rsidRDefault="00701FDF" w:rsidP="00701FD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-Subject : Subject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(Предмет)</w:t>
      </w:r>
    </w:p>
    <w:p w:rsidR="007D1B33" w:rsidRPr="007D1B33" w:rsidRDefault="007D1B33" w:rsidP="007D1B3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(Дата получения)</w:t>
      </w:r>
    </w:p>
    <w:p w:rsidR="007D1B33" w:rsidRPr="00701FDF" w:rsidRDefault="007D1B33" w:rsidP="007D1B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Homework</w:t>
      </w:r>
      <w:r w:rsidR="00701FDF">
        <w:rPr>
          <w:rFonts w:ascii="Times New Roman" w:hAnsi="Times New Roman" w:cs="Times New Roman"/>
          <w:sz w:val="28"/>
          <w:szCs w:val="28"/>
        </w:rPr>
        <w:t xml:space="preserve"> (Домашнее задание) </w:t>
      </w:r>
      <w:r w:rsidR="00F11CA5">
        <w:rPr>
          <w:rFonts w:ascii="Times New Roman" w:hAnsi="Times New Roman" w:cs="Times New Roman"/>
          <w:sz w:val="28"/>
          <w:szCs w:val="28"/>
        </w:rPr>
        <w:t>–</w:t>
      </w:r>
      <w:r w:rsidR="00701FDF">
        <w:rPr>
          <w:rFonts w:ascii="Times New Roman" w:hAnsi="Times New Roman" w:cs="Times New Roman"/>
          <w:sz w:val="28"/>
          <w:szCs w:val="28"/>
        </w:rPr>
        <w:t xml:space="preserve"> </w:t>
      </w:r>
      <w:r w:rsidR="00F11CA5">
        <w:rPr>
          <w:rFonts w:ascii="Times New Roman" w:hAnsi="Times New Roman" w:cs="Times New Roman"/>
          <w:sz w:val="28"/>
          <w:szCs w:val="28"/>
        </w:rPr>
        <w:t>задание ученика по определенному предмету.</w:t>
      </w:r>
    </w:p>
    <w:p w:rsidR="007D1B33" w:rsidRDefault="007D1B33" w:rsidP="007D1B3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-Homework : String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(Домашнее задание)</w:t>
      </w:r>
    </w:p>
    <w:p w:rsidR="00701FDF" w:rsidRPr="007D1B33" w:rsidRDefault="00701FDF" w:rsidP="007D1B33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-Subject : Subject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(Предмет)</w:t>
      </w:r>
    </w:p>
    <w:p w:rsidR="007D1B33" w:rsidRPr="00F11CA5" w:rsidRDefault="007D1B33" w:rsidP="007D1B3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(Дата получение)</w:t>
      </w:r>
    </w:p>
    <w:p w:rsidR="00F11CA5" w:rsidRPr="00F11CA5" w:rsidRDefault="00F11CA5" w:rsidP="00F11C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1B33" w:rsidRPr="00701FDF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701FDF">
        <w:rPr>
          <w:rFonts w:ascii="Times New Roman" w:hAnsi="Times New Roman" w:cs="Times New Roman"/>
          <w:sz w:val="28"/>
          <w:szCs w:val="28"/>
        </w:rPr>
        <w:t xml:space="preserve"> (Персонал)</w:t>
      </w:r>
    </w:p>
    <w:p w:rsidR="007D1B33" w:rsidRPr="007D1B33" w:rsidRDefault="007D1B33" w:rsidP="007D1B3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-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First_Name</w:t>
      </w:r>
      <w:proofErr w:type="spellEnd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String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(Имя)</w:t>
      </w:r>
    </w:p>
    <w:p w:rsidR="007D1B33" w:rsidRPr="007D1B33" w:rsidRDefault="007D1B33" w:rsidP="007D1B3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Second_Name</w:t>
      </w:r>
      <w:proofErr w:type="spellEnd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String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(Фамилия)</w:t>
      </w:r>
    </w:p>
    <w:p w:rsidR="007D1B33" w:rsidRPr="007D1B33" w:rsidRDefault="007D1B33" w:rsidP="007D1B3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-Patronymic : String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(Отчество)</w:t>
      </w:r>
    </w:p>
    <w:p w:rsidR="007D1B33" w:rsidRPr="007D1B33" w:rsidRDefault="007D1B33" w:rsidP="007D1B3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Phone_number</w:t>
      </w:r>
      <w:proofErr w:type="spellEnd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String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(Телефон)</w:t>
      </w:r>
    </w:p>
    <w:p w:rsidR="007D1B33" w:rsidRPr="00701FDF" w:rsidRDefault="007D1B33" w:rsidP="007D1B3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1FD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701FD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mail</w:t>
      </w:r>
      <w:r w:rsidRPr="00701FDF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701F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1B33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701FDF">
        <w:rPr>
          <w:rFonts w:ascii="Times New Roman" w:hAnsi="Times New Roman" w:cs="Times New Roman"/>
          <w:color w:val="000000"/>
          <w:sz w:val="28"/>
          <w:szCs w:val="28"/>
        </w:rPr>
        <w:t xml:space="preserve"> (Электронная почта)</w:t>
      </w:r>
    </w:p>
    <w:p w:rsidR="00DB28DD" w:rsidRPr="00F11CA5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Apprentice</w:t>
      </w:r>
      <w:r w:rsidR="00F11CA5">
        <w:rPr>
          <w:rFonts w:ascii="Times New Roman" w:hAnsi="Times New Roman" w:cs="Times New Roman"/>
          <w:sz w:val="28"/>
          <w:szCs w:val="28"/>
        </w:rPr>
        <w:t xml:space="preserve"> (Ученик)</w:t>
      </w:r>
    </w:p>
    <w:p w:rsidR="00701FDF" w:rsidRPr="00701FDF" w:rsidRDefault="00701FDF" w:rsidP="00701FD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Class_number</w:t>
      </w:r>
      <w:proofErr w:type="spellEnd"/>
      <w:r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String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F11CA5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11CA5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01FDF" w:rsidRPr="00701FDF" w:rsidRDefault="00701FDF" w:rsidP="00701FD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>-Marks : Array&lt;Mark&gt;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F11CA5">
        <w:rPr>
          <w:rFonts w:ascii="Times New Roman" w:hAnsi="Times New Roman" w:cs="Times New Roman"/>
          <w:color w:val="000000"/>
          <w:sz w:val="28"/>
          <w:szCs w:val="28"/>
        </w:rPr>
        <w:t>Оценки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11CA5">
        <w:rPr>
          <w:rFonts w:ascii="Times New Roman" w:hAnsi="Times New Roman" w:cs="Times New Roman"/>
          <w:color w:val="000000"/>
          <w:sz w:val="28"/>
          <w:szCs w:val="28"/>
        </w:rPr>
        <w:t>ученика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01FDF" w:rsidRPr="00701FDF" w:rsidRDefault="00701FDF" w:rsidP="00701FD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Homework : Array&lt;Homework&gt;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F11CA5">
        <w:rPr>
          <w:rFonts w:ascii="Times New Roman" w:hAnsi="Times New Roman" w:cs="Times New Roman"/>
          <w:color w:val="000000"/>
          <w:sz w:val="28"/>
          <w:szCs w:val="28"/>
        </w:rPr>
        <w:t>Домашнее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11CA5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01FDF" w:rsidRPr="00701FDF" w:rsidRDefault="00701FDF" w:rsidP="00701FD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Parents_phone_number</w:t>
      </w:r>
      <w:proofErr w:type="spellEnd"/>
      <w:r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01FDF">
        <w:rPr>
          <w:rFonts w:ascii="Times New Roman" w:hAnsi="Times New Roman" w:cs="Times New Roman"/>
          <w:color w:val="000000"/>
          <w:sz w:val="28"/>
          <w:szCs w:val="28"/>
          <w:lang w:val="en-US"/>
        </w:rPr>
        <w:t>: String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F11CA5">
        <w:rPr>
          <w:rFonts w:ascii="Times New Roman" w:hAnsi="Times New Roman" w:cs="Times New Roman"/>
          <w:color w:val="000000"/>
          <w:sz w:val="28"/>
          <w:szCs w:val="28"/>
        </w:rPr>
        <w:t>Номер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11CA5">
        <w:rPr>
          <w:rFonts w:ascii="Times New Roman" w:hAnsi="Times New Roman" w:cs="Times New Roman"/>
          <w:color w:val="000000"/>
          <w:sz w:val="28"/>
          <w:szCs w:val="28"/>
        </w:rPr>
        <w:t>родителей</w:t>
      </w:r>
      <w:r w:rsidR="00F11CA5" w:rsidRPr="00F11CA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D1B33" w:rsidRPr="00F11CA5" w:rsidRDefault="007D1B33" w:rsidP="00701F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="00F11CA5">
        <w:rPr>
          <w:rFonts w:ascii="Times New Roman" w:hAnsi="Times New Roman" w:cs="Times New Roman"/>
          <w:sz w:val="28"/>
          <w:szCs w:val="28"/>
        </w:rPr>
        <w:t xml:space="preserve"> (Персонал)</w:t>
      </w:r>
    </w:p>
    <w:p w:rsidR="007D1B33" w:rsidRPr="007D1B33" w:rsidRDefault="007D1B33" w:rsidP="007D1B3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-Beginning of work : Date</w:t>
      </w:r>
      <w:r w:rsidR="00F11CA5" w:rsidRPr="00F11C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11CA5">
        <w:rPr>
          <w:rFonts w:ascii="Times New Roman" w:hAnsi="Times New Roman" w:cs="Times New Roman"/>
          <w:sz w:val="28"/>
          <w:szCs w:val="28"/>
        </w:rPr>
        <w:t>Дата</w:t>
      </w:r>
      <w:r w:rsidR="00F11CA5" w:rsidRPr="00F11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1CA5">
        <w:rPr>
          <w:rFonts w:ascii="Times New Roman" w:hAnsi="Times New Roman" w:cs="Times New Roman"/>
          <w:sz w:val="28"/>
          <w:szCs w:val="28"/>
        </w:rPr>
        <w:t>началы</w:t>
      </w:r>
      <w:proofErr w:type="spellEnd"/>
      <w:r w:rsidR="00F11CA5" w:rsidRPr="00F11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CA5">
        <w:rPr>
          <w:rFonts w:ascii="Times New Roman" w:hAnsi="Times New Roman" w:cs="Times New Roman"/>
          <w:sz w:val="28"/>
          <w:szCs w:val="28"/>
        </w:rPr>
        <w:t>работы</w:t>
      </w:r>
      <w:r w:rsidR="00F11CA5" w:rsidRPr="00F11C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1B33" w:rsidRPr="007D1B33" w:rsidRDefault="007D1B33" w:rsidP="007D1B3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-End of work : Date</w:t>
      </w:r>
      <w:r w:rsidR="00F11CA5" w:rsidRPr="00F11C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11CA5">
        <w:rPr>
          <w:rFonts w:ascii="Times New Roman" w:hAnsi="Times New Roman" w:cs="Times New Roman"/>
          <w:sz w:val="28"/>
          <w:szCs w:val="28"/>
        </w:rPr>
        <w:t>Дата</w:t>
      </w:r>
      <w:r w:rsidR="00F11CA5" w:rsidRPr="00F11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CA5">
        <w:rPr>
          <w:rFonts w:ascii="Times New Roman" w:hAnsi="Times New Roman" w:cs="Times New Roman"/>
          <w:sz w:val="28"/>
          <w:szCs w:val="28"/>
        </w:rPr>
        <w:t>конца</w:t>
      </w:r>
      <w:r w:rsidR="00F11CA5" w:rsidRPr="00F11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1CA5">
        <w:rPr>
          <w:rFonts w:ascii="Times New Roman" w:hAnsi="Times New Roman" w:cs="Times New Roman"/>
          <w:sz w:val="28"/>
          <w:szCs w:val="28"/>
        </w:rPr>
        <w:t>работы</w:t>
      </w:r>
      <w:r w:rsidR="00F11CA5" w:rsidRPr="00F11C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1B33" w:rsidRPr="007D1B33" w:rsidRDefault="007D1B33" w:rsidP="007D1B3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-Salary : Decimal</w:t>
      </w:r>
      <w:r w:rsidR="00F11CA5">
        <w:rPr>
          <w:rFonts w:ascii="Times New Roman" w:hAnsi="Times New Roman" w:cs="Times New Roman"/>
          <w:sz w:val="28"/>
          <w:szCs w:val="28"/>
        </w:rPr>
        <w:t xml:space="preserve"> (Зарплата)</w:t>
      </w:r>
    </w:p>
    <w:p w:rsidR="007D1B33" w:rsidRPr="007D1B33" w:rsidRDefault="007D1B33" w:rsidP="007D1B3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-Specialty : String</w:t>
      </w:r>
      <w:r w:rsidR="00F11CA5">
        <w:rPr>
          <w:rFonts w:ascii="Times New Roman" w:hAnsi="Times New Roman" w:cs="Times New Roman"/>
          <w:sz w:val="28"/>
          <w:szCs w:val="28"/>
        </w:rPr>
        <w:t xml:space="preserve"> (Специальность)</w:t>
      </w:r>
    </w:p>
    <w:p w:rsidR="007D1B33" w:rsidRDefault="007D1B33" w:rsidP="007D1B3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-Status : Status</w:t>
      </w:r>
      <w:r w:rsidR="00F11CA5">
        <w:rPr>
          <w:rFonts w:ascii="Times New Roman" w:hAnsi="Times New Roman" w:cs="Times New Roman"/>
          <w:sz w:val="28"/>
          <w:szCs w:val="28"/>
        </w:rPr>
        <w:t xml:space="preserve"> (Статус)</w:t>
      </w:r>
    </w:p>
    <w:p w:rsidR="007D1B33" w:rsidRPr="00F11CA5" w:rsidRDefault="007D1B33" w:rsidP="007D1B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F11CA5">
        <w:rPr>
          <w:rFonts w:ascii="Times New Roman" w:hAnsi="Times New Roman" w:cs="Times New Roman"/>
          <w:sz w:val="28"/>
          <w:szCs w:val="28"/>
        </w:rPr>
        <w:t xml:space="preserve"> (Статус) – статус работника.</w:t>
      </w:r>
    </w:p>
    <w:p w:rsidR="007D1B33" w:rsidRPr="007D1B33" w:rsidRDefault="00F11CA5" w:rsidP="007D1B3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D1B33" w:rsidRPr="007D1B33">
        <w:rPr>
          <w:rFonts w:ascii="Times New Roman" w:hAnsi="Times New Roman" w:cs="Times New Roman"/>
          <w:sz w:val="28"/>
          <w:szCs w:val="28"/>
          <w:lang w:val="en-US"/>
        </w:rPr>
        <w:t>orking</w:t>
      </w:r>
      <w:r>
        <w:rPr>
          <w:rFonts w:ascii="Times New Roman" w:hAnsi="Times New Roman" w:cs="Times New Roman"/>
          <w:sz w:val="28"/>
          <w:szCs w:val="28"/>
        </w:rPr>
        <w:t xml:space="preserve"> (Работает)</w:t>
      </w:r>
    </w:p>
    <w:p w:rsidR="007D1B33" w:rsidRPr="007D1B33" w:rsidRDefault="00F11CA5" w:rsidP="007D1B3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D1B33" w:rsidRPr="007D1B33">
        <w:rPr>
          <w:rFonts w:ascii="Times New Roman" w:hAnsi="Times New Roman" w:cs="Times New Roman"/>
          <w:sz w:val="28"/>
          <w:szCs w:val="28"/>
          <w:lang w:val="en-US"/>
        </w:rPr>
        <w:t>ismissed</w:t>
      </w:r>
      <w:r>
        <w:rPr>
          <w:rFonts w:ascii="Times New Roman" w:hAnsi="Times New Roman" w:cs="Times New Roman"/>
          <w:sz w:val="28"/>
          <w:szCs w:val="28"/>
        </w:rPr>
        <w:t xml:space="preserve"> (Уволен)</w:t>
      </w:r>
    </w:p>
    <w:p w:rsidR="007D1B33" w:rsidRPr="007D1B33" w:rsidRDefault="00F11CA5" w:rsidP="007D1B3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D1B33" w:rsidRPr="007D1B33">
        <w:rPr>
          <w:rFonts w:ascii="Times New Roman" w:hAnsi="Times New Roman" w:cs="Times New Roman"/>
          <w:sz w:val="28"/>
          <w:szCs w:val="28"/>
          <w:lang w:val="en-US"/>
        </w:rPr>
        <w:t>oliday</w:t>
      </w:r>
      <w:r>
        <w:rPr>
          <w:rFonts w:ascii="Times New Roman" w:hAnsi="Times New Roman" w:cs="Times New Roman"/>
          <w:sz w:val="28"/>
          <w:szCs w:val="28"/>
        </w:rPr>
        <w:t xml:space="preserve"> (В отпуске)</w:t>
      </w:r>
    </w:p>
    <w:p w:rsidR="00DB28DD" w:rsidRPr="00F11CA5" w:rsidRDefault="00DB28DD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F11CA5">
        <w:rPr>
          <w:rFonts w:ascii="Times New Roman" w:hAnsi="Times New Roman" w:cs="Times New Roman"/>
          <w:sz w:val="28"/>
          <w:szCs w:val="28"/>
        </w:rPr>
        <w:t xml:space="preserve"> (Учитель)</w:t>
      </w:r>
    </w:p>
    <w:p w:rsidR="007D1B33" w:rsidRPr="007D1B33" w:rsidRDefault="007D1B33" w:rsidP="007D1B3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-Subjects : List&lt;Subject&gt;</w:t>
      </w:r>
      <w:r w:rsidR="00F11CA5">
        <w:rPr>
          <w:rFonts w:ascii="Times New Roman" w:hAnsi="Times New Roman" w:cs="Times New Roman"/>
          <w:sz w:val="28"/>
          <w:szCs w:val="28"/>
        </w:rPr>
        <w:t xml:space="preserve"> (Предметы)</w:t>
      </w:r>
    </w:p>
    <w:p w:rsidR="007D1B33" w:rsidRPr="00F11CA5" w:rsidRDefault="007D1B33" w:rsidP="007D1B33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B33">
        <w:rPr>
          <w:rFonts w:ascii="Times New Roman" w:hAnsi="Times New Roman" w:cs="Times New Roman"/>
          <w:sz w:val="28"/>
          <w:szCs w:val="28"/>
          <w:lang w:val="en-US"/>
        </w:rPr>
        <w:t>-Class : List&lt;Class&gt;</w:t>
      </w:r>
      <w:r w:rsidR="00F11CA5">
        <w:rPr>
          <w:rFonts w:ascii="Times New Roman" w:hAnsi="Times New Roman" w:cs="Times New Roman"/>
          <w:sz w:val="28"/>
          <w:szCs w:val="28"/>
        </w:rPr>
        <w:t xml:space="preserve"> (Классы)</w:t>
      </w:r>
    </w:p>
    <w:p w:rsidR="00F11CA5" w:rsidRPr="00F11CA5" w:rsidRDefault="00F11CA5" w:rsidP="00F11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1CA5" w:rsidRDefault="00F11CA5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F11CA5">
        <w:rPr>
          <w:rFonts w:ascii="Times New Roman" w:hAnsi="Times New Roman" w:cs="Times New Roman"/>
          <w:sz w:val="28"/>
          <w:szCs w:val="28"/>
        </w:rPr>
        <w:t xml:space="preserve"> </w:t>
      </w:r>
      <w:r w:rsidR="00DB28DD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DB28DD" w:rsidRPr="00F11CA5">
        <w:rPr>
          <w:rFonts w:ascii="Times New Roman" w:hAnsi="Times New Roman" w:cs="Times New Roman"/>
          <w:sz w:val="28"/>
          <w:szCs w:val="28"/>
        </w:rPr>
        <w:t>_</w:t>
      </w:r>
      <w:r w:rsidR="00DB28DD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F11C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Завуч</w:t>
      </w:r>
      <w:r w:rsidRPr="00F11CA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1CA5">
        <w:rPr>
          <w:rFonts w:ascii="Times New Roman" w:hAnsi="Times New Roman" w:cs="Times New Roman"/>
          <w:sz w:val="28"/>
          <w:szCs w:val="28"/>
        </w:rPr>
        <w:t xml:space="preserve"> </w:t>
      </w:r>
      <w:r w:rsidR="00DB28DD"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 xml:space="preserve"> (Директор) не имеют уникальных полей и различаются только реализуемыми методами.</w:t>
      </w:r>
    </w:p>
    <w:p w:rsidR="00F11CA5" w:rsidRDefault="00F11CA5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Программной система реализована</w:t>
      </w:r>
      <w:r w:rsidRPr="00F11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шаблону</w:t>
      </w:r>
      <w:r w:rsidRPr="0031313E">
        <w:rPr>
          <w:rFonts w:ascii="Times New Roman" w:hAnsi="Times New Roman" w:cs="Times New Roman"/>
          <w:sz w:val="28"/>
          <w:szCs w:val="28"/>
        </w:rPr>
        <w:t xml:space="preserve"> MVC ASP.NET</w:t>
      </w:r>
      <w:r w:rsidR="00B56567">
        <w:rPr>
          <w:rFonts w:ascii="Times New Roman" w:hAnsi="Times New Roman" w:cs="Times New Roman"/>
          <w:sz w:val="28"/>
          <w:szCs w:val="28"/>
        </w:rPr>
        <w:t>,</w:t>
      </w:r>
      <w:r w:rsidRPr="00313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доступа и взаимодействия с базой данных будут реализованы в классах</w:t>
      </w:r>
      <w:r w:rsidRPr="0031313E">
        <w:rPr>
          <w:rFonts w:ascii="Times New Roman" w:hAnsi="Times New Roman" w:cs="Times New Roman"/>
          <w:sz w:val="28"/>
          <w:szCs w:val="28"/>
        </w:rPr>
        <w:t xml:space="preserve"> </w:t>
      </w:r>
      <w:r w:rsidRPr="0031313E">
        <w:rPr>
          <w:rFonts w:ascii="Times New Roman" w:hAnsi="Times New Roman" w:cs="Times New Roman"/>
          <w:sz w:val="28"/>
          <w:szCs w:val="28"/>
          <w:lang w:val="en-US"/>
        </w:rPr>
        <w:t>DAO</w:t>
      </w:r>
      <w:r>
        <w:rPr>
          <w:rFonts w:ascii="Times New Roman" w:hAnsi="Times New Roman" w:cs="Times New Roman"/>
          <w:sz w:val="28"/>
          <w:szCs w:val="28"/>
        </w:rPr>
        <w:t>. На данном уровне абстракции эти методы исключены из диаграммы.</w:t>
      </w:r>
    </w:p>
    <w:p w:rsidR="00F11CA5" w:rsidRPr="00F11CA5" w:rsidRDefault="00F11CA5" w:rsidP="00DB28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1FDF" w:rsidRPr="00701FDF" w:rsidRDefault="00701FDF" w:rsidP="00DB28DD">
      <w:pPr>
        <w:jc w:val="both"/>
        <w:rPr>
          <w:rFonts w:ascii="Times New Roman" w:hAnsi="Times New Roman" w:cs="Times New Roman"/>
          <w:sz w:val="28"/>
          <w:szCs w:val="28"/>
        </w:rPr>
      </w:pPr>
      <w:r w:rsidRPr="0031313E">
        <w:rPr>
          <w:rFonts w:ascii="Times New Roman" w:hAnsi="Times New Roman" w:cs="Times New Roman"/>
          <w:sz w:val="28"/>
          <w:szCs w:val="28"/>
        </w:rPr>
        <w:t>Диаграмма к</w:t>
      </w:r>
      <w:r>
        <w:rPr>
          <w:rFonts w:ascii="Times New Roman" w:hAnsi="Times New Roman" w:cs="Times New Roman"/>
          <w:sz w:val="28"/>
          <w:szCs w:val="28"/>
        </w:rPr>
        <w:t>лассов представлена на рисунке 2</w:t>
      </w:r>
      <w:r w:rsidRPr="0031313E">
        <w:rPr>
          <w:rFonts w:ascii="Times New Roman" w:hAnsi="Times New Roman" w:cs="Times New Roman"/>
          <w:sz w:val="28"/>
          <w:szCs w:val="28"/>
        </w:rPr>
        <w:t>.</w:t>
      </w:r>
    </w:p>
    <w:p w:rsidR="00701FDF" w:rsidRDefault="00B56567" w:rsidP="00DB28DD">
      <w:pPr>
        <w:jc w:val="both"/>
      </w:pPr>
      <w:r>
        <w:object w:dxaOrig="13216" w:dyaOrig="10771">
          <v:shape id="_x0000_i1027" type="#_x0000_t75" style="width:467.15pt;height:380.95pt" o:ole="">
            <v:imagedata r:id="rId9" o:title=""/>
          </v:shape>
          <o:OLEObject Type="Embed" ProgID="Visio.Drawing.15" ShapeID="_x0000_i1027" DrawAspect="Content" ObjectID="_1571214342" r:id="rId10"/>
        </w:object>
      </w:r>
    </w:p>
    <w:p w:rsidR="00701FDF" w:rsidRPr="00701FDF" w:rsidRDefault="00701FDF" w:rsidP="00701F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31313E">
        <w:rPr>
          <w:rFonts w:ascii="Times New Roman" w:hAnsi="Times New Roman" w:cs="Times New Roman"/>
          <w:sz w:val="28"/>
          <w:szCs w:val="28"/>
        </w:rPr>
        <w:t>. Диаграмма классов.</w:t>
      </w:r>
    </w:p>
    <w:p w:rsidR="007D1B33" w:rsidRDefault="007D1B33" w:rsidP="00DB28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021D" w:rsidRPr="00D5021D" w:rsidRDefault="00D5021D" w:rsidP="00D5021D">
      <w:pPr>
        <w:jc w:val="both"/>
        <w:rPr>
          <w:rFonts w:ascii="Times New Roman" w:hAnsi="Times New Roman" w:cs="Times New Roman"/>
          <w:sz w:val="28"/>
          <w:szCs w:val="28"/>
        </w:rPr>
      </w:pPr>
      <w:r w:rsidRPr="00D5021D">
        <w:rPr>
          <w:rFonts w:ascii="Times New Roman" w:hAnsi="Times New Roman" w:cs="Times New Roman"/>
          <w:sz w:val="28"/>
          <w:szCs w:val="28"/>
        </w:rPr>
        <w:t>Состояние объекта «</w:t>
      </w:r>
      <w:r w:rsidR="002437DE">
        <w:rPr>
          <w:rFonts w:ascii="Times New Roman" w:hAnsi="Times New Roman" w:cs="Times New Roman"/>
          <w:sz w:val="28"/>
          <w:szCs w:val="28"/>
        </w:rPr>
        <w:t>Расписание</w:t>
      </w:r>
      <w:r w:rsidRPr="00D5021D">
        <w:rPr>
          <w:rFonts w:ascii="Times New Roman" w:hAnsi="Times New Roman" w:cs="Times New Roman"/>
          <w:sz w:val="28"/>
          <w:szCs w:val="28"/>
        </w:rPr>
        <w:t>».</w:t>
      </w:r>
    </w:p>
    <w:p w:rsidR="00D5021D" w:rsidRPr="00D5021D" w:rsidRDefault="00D5021D" w:rsidP="00D5021D">
      <w:pPr>
        <w:jc w:val="both"/>
        <w:rPr>
          <w:rFonts w:ascii="Times New Roman" w:hAnsi="Times New Roman" w:cs="Times New Roman"/>
          <w:sz w:val="28"/>
          <w:szCs w:val="28"/>
        </w:rPr>
      </w:pPr>
      <w:r w:rsidRPr="00D5021D">
        <w:rPr>
          <w:rFonts w:ascii="Times New Roman" w:hAnsi="Times New Roman" w:cs="Times New Roman"/>
          <w:sz w:val="28"/>
          <w:szCs w:val="28"/>
        </w:rPr>
        <w:t>1.</w:t>
      </w:r>
      <w:r w:rsidRPr="00D5021D">
        <w:rPr>
          <w:rFonts w:ascii="Times New Roman" w:hAnsi="Times New Roman" w:cs="Times New Roman"/>
          <w:sz w:val="28"/>
          <w:szCs w:val="28"/>
        </w:rPr>
        <w:tab/>
        <w:t>Пользователь (</w:t>
      </w:r>
      <w:r w:rsidR="002437DE">
        <w:rPr>
          <w:rFonts w:ascii="Times New Roman" w:hAnsi="Times New Roman" w:cs="Times New Roman"/>
          <w:sz w:val="28"/>
          <w:szCs w:val="28"/>
        </w:rPr>
        <w:t>завуч</w:t>
      </w:r>
      <w:r w:rsidRPr="00D5021D">
        <w:rPr>
          <w:rFonts w:ascii="Times New Roman" w:hAnsi="Times New Roman" w:cs="Times New Roman"/>
          <w:sz w:val="28"/>
          <w:szCs w:val="28"/>
        </w:rPr>
        <w:t xml:space="preserve">) </w:t>
      </w:r>
      <w:r w:rsidR="002437DE">
        <w:rPr>
          <w:rFonts w:ascii="Times New Roman" w:hAnsi="Times New Roman" w:cs="Times New Roman"/>
          <w:sz w:val="28"/>
          <w:szCs w:val="28"/>
        </w:rPr>
        <w:t>составляет расписание, с помощью выпадающих списков выбирает необходимые предметы на каждый день недели</w:t>
      </w:r>
      <w:r w:rsidRPr="00D5021D">
        <w:rPr>
          <w:rFonts w:ascii="Times New Roman" w:hAnsi="Times New Roman" w:cs="Times New Roman"/>
          <w:sz w:val="28"/>
          <w:szCs w:val="28"/>
        </w:rPr>
        <w:t>. Объект «</w:t>
      </w:r>
      <w:r w:rsidR="002437DE">
        <w:rPr>
          <w:rFonts w:ascii="Times New Roman" w:hAnsi="Times New Roman" w:cs="Times New Roman"/>
          <w:sz w:val="28"/>
          <w:szCs w:val="28"/>
        </w:rPr>
        <w:t>расписание</w:t>
      </w:r>
      <w:r w:rsidRPr="00D5021D">
        <w:rPr>
          <w:rFonts w:ascii="Times New Roman" w:hAnsi="Times New Roman" w:cs="Times New Roman"/>
          <w:sz w:val="28"/>
          <w:szCs w:val="28"/>
        </w:rPr>
        <w:t>» создан в системе (объект в памяти).</w:t>
      </w:r>
    </w:p>
    <w:p w:rsidR="00D5021D" w:rsidRPr="00D5021D" w:rsidRDefault="00D5021D" w:rsidP="00D5021D">
      <w:pPr>
        <w:jc w:val="both"/>
        <w:rPr>
          <w:rFonts w:ascii="Times New Roman" w:hAnsi="Times New Roman" w:cs="Times New Roman"/>
          <w:sz w:val="28"/>
          <w:szCs w:val="28"/>
        </w:rPr>
      </w:pPr>
      <w:r w:rsidRPr="00D5021D">
        <w:rPr>
          <w:rFonts w:ascii="Times New Roman" w:hAnsi="Times New Roman" w:cs="Times New Roman"/>
          <w:sz w:val="28"/>
          <w:szCs w:val="28"/>
        </w:rPr>
        <w:t>2.</w:t>
      </w:r>
      <w:r w:rsidRPr="00D5021D">
        <w:rPr>
          <w:rFonts w:ascii="Times New Roman" w:hAnsi="Times New Roman" w:cs="Times New Roman"/>
          <w:sz w:val="28"/>
          <w:szCs w:val="28"/>
        </w:rPr>
        <w:tab/>
        <w:t xml:space="preserve">Производится либо отправка </w:t>
      </w:r>
      <w:r w:rsidR="002437DE">
        <w:rPr>
          <w:rFonts w:ascii="Times New Roman" w:hAnsi="Times New Roman" w:cs="Times New Roman"/>
          <w:sz w:val="28"/>
          <w:szCs w:val="28"/>
        </w:rPr>
        <w:t>расписания, либо сохранение расписания со статусом «в разработке»</w:t>
      </w:r>
      <w:r w:rsidRPr="00D5021D">
        <w:rPr>
          <w:rFonts w:ascii="Times New Roman" w:hAnsi="Times New Roman" w:cs="Times New Roman"/>
          <w:sz w:val="28"/>
          <w:szCs w:val="28"/>
        </w:rPr>
        <w:t xml:space="preserve">. </w:t>
      </w:r>
      <w:r w:rsidR="002437DE">
        <w:rPr>
          <w:rFonts w:ascii="Times New Roman" w:hAnsi="Times New Roman" w:cs="Times New Roman"/>
          <w:sz w:val="28"/>
          <w:szCs w:val="28"/>
        </w:rPr>
        <w:t>Объект</w:t>
      </w:r>
      <w:r w:rsidRPr="00D5021D">
        <w:rPr>
          <w:rFonts w:ascii="Times New Roman" w:hAnsi="Times New Roman" w:cs="Times New Roman"/>
          <w:sz w:val="28"/>
          <w:szCs w:val="28"/>
        </w:rPr>
        <w:t xml:space="preserve"> добавляется в БД с соответствующим ста</w:t>
      </w:r>
      <w:r w:rsidR="002437DE">
        <w:rPr>
          <w:rFonts w:ascii="Times New Roman" w:hAnsi="Times New Roman" w:cs="Times New Roman"/>
          <w:sz w:val="28"/>
          <w:szCs w:val="28"/>
        </w:rPr>
        <w:t>тусом</w:t>
      </w:r>
      <w:r w:rsidRPr="00D5021D">
        <w:rPr>
          <w:rFonts w:ascii="Times New Roman" w:hAnsi="Times New Roman" w:cs="Times New Roman"/>
          <w:sz w:val="28"/>
          <w:szCs w:val="28"/>
        </w:rPr>
        <w:t>.</w:t>
      </w:r>
    </w:p>
    <w:p w:rsidR="00D5021D" w:rsidRPr="00D5021D" w:rsidRDefault="00D5021D" w:rsidP="00D5021D">
      <w:pPr>
        <w:jc w:val="both"/>
        <w:rPr>
          <w:rFonts w:ascii="Times New Roman" w:hAnsi="Times New Roman" w:cs="Times New Roman"/>
          <w:sz w:val="28"/>
          <w:szCs w:val="28"/>
        </w:rPr>
      </w:pPr>
      <w:r w:rsidRPr="00D5021D">
        <w:rPr>
          <w:rFonts w:ascii="Times New Roman" w:hAnsi="Times New Roman" w:cs="Times New Roman"/>
          <w:sz w:val="28"/>
          <w:szCs w:val="28"/>
        </w:rPr>
        <w:t>3.</w:t>
      </w:r>
      <w:r w:rsidRPr="00D5021D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="002437DE">
        <w:rPr>
          <w:rFonts w:ascii="Times New Roman" w:hAnsi="Times New Roman" w:cs="Times New Roman"/>
          <w:sz w:val="28"/>
          <w:szCs w:val="28"/>
        </w:rPr>
        <w:t>расписание</w:t>
      </w:r>
      <w:r w:rsidRPr="00D5021D">
        <w:rPr>
          <w:rFonts w:ascii="Times New Roman" w:hAnsi="Times New Roman" w:cs="Times New Roman"/>
          <w:sz w:val="28"/>
          <w:szCs w:val="28"/>
        </w:rPr>
        <w:t xml:space="preserve"> </w:t>
      </w:r>
      <w:r w:rsidR="002437DE">
        <w:rPr>
          <w:rFonts w:ascii="Times New Roman" w:hAnsi="Times New Roman" w:cs="Times New Roman"/>
          <w:sz w:val="28"/>
          <w:szCs w:val="28"/>
        </w:rPr>
        <w:t>находится в статусе «</w:t>
      </w:r>
      <w:r w:rsidR="00E97408">
        <w:rPr>
          <w:rFonts w:ascii="Times New Roman" w:hAnsi="Times New Roman" w:cs="Times New Roman"/>
          <w:sz w:val="28"/>
          <w:szCs w:val="28"/>
        </w:rPr>
        <w:t>в разработке</w:t>
      </w:r>
      <w:r w:rsidR="002437DE">
        <w:rPr>
          <w:rFonts w:ascii="Times New Roman" w:hAnsi="Times New Roman" w:cs="Times New Roman"/>
          <w:sz w:val="28"/>
          <w:szCs w:val="28"/>
        </w:rPr>
        <w:t>», возможно ее удаление, либо отправка на проверку</w:t>
      </w:r>
      <w:r w:rsidRPr="00D5021D">
        <w:rPr>
          <w:rFonts w:ascii="Times New Roman" w:hAnsi="Times New Roman" w:cs="Times New Roman"/>
          <w:sz w:val="28"/>
          <w:szCs w:val="28"/>
        </w:rPr>
        <w:t>.</w:t>
      </w:r>
    </w:p>
    <w:p w:rsidR="00D5021D" w:rsidRPr="00E97408" w:rsidRDefault="00D5021D" w:rsidP="00D5021D">
      <w:pPr>
        <w:jc w:val="both"/>
        <w:rPr>
          <w:rFonts w:ascii="Times New Roman" w:hAnsi="Times New Roman" w:cs="Times New Roman"/>
          <w:sz w:val="28"/>
          <w:szCs w:val="28"/>
        </w:rPr>
      </w:pPr>
      <w:r w:rsidRPr="00D5021D">
        <w:rPr>
          <w:rFonts w:ascii="Times New Roman" w:hAnsi="Times New Roman" w:cs="Times New Roman"/>
          <w:sz w:val="28"/>
          <w:szCs w:val="28"/>
        </w:rPr>
        <w:t>4.</w:t>
      </w:r>
      <w:r w:rsidRPr="00D5021D">
        <w:rPr>
          <w:rFonts w:ascii="Times New Roman" w:hAnsi="Times New Roman" w:cs="Times New Roman"/>
          <w:sz w:val="28"/>
          <w:szCs w:val="28"/>
        </w:rPr>
        <w:tab/>
        <w:t>После отправки</w:t>
      </w:r>
      <w:r w:rsidR="002437DE">
        <w:rPr>
          <w:rFonts w:ascii="Times New Roman" w:hAnsi="Times New Roman" w:cs="Times New Roman"/>
          <w:sz w:val="28"/>
          <w:szCs w:val="28"/>
        </w:rPr>
        <w:t>,</w:t>
      </w:r>
      <w:r w:rsidRPr="00D5021D">
        <w:rPr>
          <w:rFonts w:ascii="Times New Roman" w:hAnsi="Times New Roman" w:cs="Times New Roman"/>
          <w:sz w:val="28"/>
          <w:szCs w:val="28"/>
        </w:rPr>
        <w:t xml:space="preserve"> </w:t>
      </w:r>
      <w:r w:rsidR="002437DE">
        <w:rPr>
          <w:rFonts w:ascii="Times New Roman" w:hAnsi="Times New Roman" w:cs="Times New Roman"/>
          <w:sz w:val="28"/>
          <w:szCs w:val="28"/>
        </w:rPr>
        <w:t>расписание</w:t>
      </w:r>
      <w:r w:rsidRPr="00D5021D">
        <w:rPr>
          <w:rFonts w:ascii="Times New Roman" w:hAnsi="Times New Roman" w:cs="Times New Roman"/>
          <w:sz w:val="28"/>
          <w:szCs w:val="28"/>
        </w:rPr>
        <w:t xml:space="preserve"> </w:t>
      </w:r>
      <w:r w:rsidR="002437DE">
        <w:rPr>
          <w:rFonts w:ascii="Times New Roman" w:hAnsi="Times New Roman" w:cs="Times New Roman"/>
          <w:sz w:val="28"/>
          <w:szCs w:val="28"/>
        </w:rPr>
        <w:t>переходит в статус «</w:t>
      </w:r>
      <w:r w:rsidR="00E97408">
        <w:rPr>
          <w:rFonts w:ascii="Times New Roman" w:hAnsi="Times New Roman" w:cs="Times New Roman"/>
          <w:sz w:val="28"/>
          <w:szCs w:val="28"/>
        </w:rPr>
        <w:t>Ожидает подтверждения</w:t>
      </w:r>
      <w:r w:rsidR="002437DE">
        <w:rPr>
          <w:rFonts w:ascii="Times New Roman" w:hAnsi="Times New Roman" w:cs="Times New Roman"/>
          <w:sz w:val="28"/>
          <w:szCs w:val="28"/>
        </w:rPr>
        <w:t xml:space="preserve">», при этом директор может отклонить или </w:t>
      </w:r>
      <w:r w:rsidR="00A7063D">
        <w:rPr>
          <w:rFonts w:ascii="Times New Roman" w:hAnsi="Times New Roman" w:cs="Times New Roman"/>
          <w:sz w:val="28"/>
          <w:szCs w:val="28"/>
        </w:rPr>
        <w:t>подтвердить</w:t>
      </w:r>
      <w:r w:rsidR="002437DE">
        <w:rPr>
          <w:rFonts w:ascii="Times New Roman" w:hAnsi="Times New Roman" w:cs="Times New Roman"/>
          <w:sz w:val="28"/>
          <w:szCs w:val="28"/>
        </w:rPr>
        <w:t xml:space="preserve"> расписание</w:t>
      </w:r>
      <w:r w:rsidRPr="00D5021D">
        <w:rPr>
          <w:rFonts w:ascii="Times New Roman" w:hAnsi="Times New Roman" w:cs="Times New Roman"/>
          <w:sz w:val="28"/>
          <w:szCs w:val="28"/>
        </w:rPr>
        <w:t>.</w:t>
      </w:r>
      <w:r w:rsidR="002437DE">
        <w:rPr>
          <w:rFonts w:ascii="Times New Roman" w:hAnsi="Times New Roman" w:cs="Times New Roman"/>
          <w:sz w:val="28"/>
          <w:szCs w:val="28"/>
        </w:rPr>
        <w:t xml:space="preserve"> В таком случае объект переходит в статус «</w:t>
      </w:r>
      <w:r w:rsidR="00E97408">
        <w:rPr>
          <w:rFonts w:ascii="Times New Roman" w:hAnsi="Times New Roman" w:cs="Times New Roman"/>
          <w:sz w:val="28"/>
          <w:szCs w:val="28"/>
        </w:rPr>
        <w:t>в разработке</w:t>
      </w:r>
      <w:r w:rsidR="002437DE">
        <w:rPr>
          <w:rFonts w:ascii="Times New Roman" w:hAnsi="Times New Roman" w:cs="Times New Roman"/>
          <w:sz w:val="28"/>
          <w:szCs w:val="28"/>
        </w:rPr>
        <w:t>» и «готово» соответственно.</w:t>
      </w:r>
      <w:r w:rsidRPr="00D5021D">
        <w:rPr>
          <w:rFonts w:ascii="Times New Roman" w:hAnsi="Times New Roman" w:cs="Times New Roman"/>
          <w:sz w:val="28"/>
          <w:szCs w:val="28"/>
        </w:rPr>
        <w:t xml:space="preserve"> То есть объект обновляется </w:t>
      </w:r>
      <w:r w:rsidR="002437DE">
        <w:rPr>
          <w:rFonts w:ascii="Times New Roman" w:hAnsi="Times New Roman" w:cs="Times New Roman"/>
          <w:sz w:val="28"/>
          <w:szCs w:val="28"/>
        </w:rPr>
        <w:t>в БД с соответствующим статусом.</w:t>
      </w:r>
    </w:p>
    <w:p w:rsidR="007D1B33" w:rsidRDefault="00D5021D" w:rsidP="00D5021D">
      <w:pPr>
        <w:jc w:val="both"/>
        <w:rPr>
          <w:rFonts w:ascii="Times New Roman" w:hAnsi="Times New Roman" w:cs="Times New Roman"/>
          <w:sz w:val="28"/>
          <w:szCs w:val="28"/>
        </w:rPr>
      </w:pPr>
      <w:r w:rsidRPr="00D5021D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состояния объекта </w:t>
      </w:r>
      <w:r w:rsidR="002437DE">
        <w:rPr>
          <w:rFonts w:ascii="Times New Roman" w:hAnsi="Times New Roman" w:cs="Times New Roman"/>
          <w:sz w:val="28"/>
          <w:szCs w:val="28"/>
        </w:rPr>
        <w:t>расписание</w:t>
      </w:r>
      <w:r w:rsidRPr="00D5021D">
        <w:rPr>
          <w:rFonts w:ascii="Times New Roman" w:hAnsi="Times New Roman" w:cs="Times New Roman"/>
          <w:sz w:val="28"/>
          <w:szCs w:val="28"/>
        </w:rPr>
        <w:t xml:space="preserve"> представлена на рисунке 3.</w:t>
      </w:r>
    </w:p>
    <w:p w:rsidR="00D5021D" w:rsidRDefault="00D5021D" w:rsidP="00D502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37DE" w:rsidRDefault="00E97408" w:rsidP="00D5021D">
      <w:pPr>
        <w:jc w:val="both"/>
      </w:pPr>
      <w:r>
        <w:object w:dxaOrig="10365" w:dyaOrig="8251">
          <v:shape id="_x0000_i1029" type="#_x0000_t75" style="width:467.15pt;height:371.7pt" o:ole="">
            <v:imagedata r:id="rId11" o:title=""/>
          </v:shape>
          <o:OLEObject Type="Embed" ProgID="Visio.Drawing.15" ShapeID="_x0000_i1029" DrawAspect="Content" ObjectID="_1571214343" r:id="rId12"/>
        </w:object>
      </w:r>
      <w:bookmarkStart w:id="39" w:name="_GoBack"/>
      <w:bookmarkEnd w:id="39"/>
    </w:p>
    <w:p w:rsidR="002437DE" w:rsidRPr="002437DE" w:rsidRDefault="002437DE" w:rsidP="002437DE">
      <w:pPr>
        <w:spacing w:before="120" w:after="12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2437DE">
        <w:rPr>
          <w:rFonts w:ascii="Times New Roman" w:eastAsia="Times New Roman" w:hAnsi="Times New Roman" w:cs="Times New Roman"/>
          <w:sz w:val="28"/>
          <w:szCs w:val="20"/>
        </w:rPr>
        <w:t>Рисунок 3. Диаграмма состояния.</w:t>
      </w:r>
    </w:p>
    <w:p w:rsidR="002437DE" w:rsidRDefault="002437DE" w:rsidP="00D5021D">
      <w:pPr>
        <w:jc w:val="both"/>
      </w:pPr>
    </w:p>
    <w:p w:rsidR="002437DE" w:rsidRDefault="002437DE" w:rsidP="00D502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021D" w:rsidRDefault="00D5021D" w:rsidP="00D5021D">
      <w:pPr>
        <w:jc w:val="both"/>
        <w:rPr>
          <w:rFonts w:ascii="Times New Roman" w:hAnsi="Times New Roman" w:cs="Times New Roman"/>
          <w:sz w:val="28"/>
          <w:szCs w:val="28"/>
        </w:rPr>
      </w:pPr>
      <w:r w:rsidRPr="00D5021D">
        <w:rPr>
          <w:rFonts w:ascii="Times New Roman" w:hAnsi="Times New Roman" w:cs="Times New Roman"/>
          <w:sz w:val="28"/>
          <w:szCs w:val="28"/>
        </w:rPr>
        <w:t>Диаграмма последовательностей.</w:t>
      </w:r>
    </w:p>
    <w:p w:rsidR="00B56567" w:rsidRPr="00D5021D" w:rsidRDefault="00B56567" w:rsidP="00D502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021D" w:rsidRDefault="002437DE" w:rsidP="00D502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Завуч и директор</w:t>
      </w:r>
      <w:r w:rsidR="00D5021D" w:rsidRPr="00D5021D">
        <w:rPr>
          <w:rFonts w:ascii="Times New Roman" w:hAnsi="Times New Roman" w:cs="Times New Roman"/>
          <w:sz w:val="28"/>
          <w:szCs w:val="28"/>
        </w:rPr>
        <w:t xml:space="preserve"> являются актерами.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ScheduleManager</w:t>
      </w:r>
      <w:proofErr w:type="spellEnd"/>
      <w:r w:rsidR="00D5021D" w:rsidRPr="00D5021D">
        <w:rPr>
          <w:rFonts w:ascii="Times New Roman" w:hAnsi="Times New Roman" w:cs="Times New Roman"/>
          <w:sz w:val="28"/>
          <w:szCs w:val="28"/>
        </w:rPr>
        <w:t xml:space="preserve"> – класс ИС, реализую</w:t>
      </w:r>
      <w:r>
        <w:rPr>
          <w:rFonts w:ascii="Times New Roman" w:hAnsi="Times New Roman" w:cs="Times New Roman"/>
          <w:sz w:val="28"/>
          <w:szCs w:val="28"/>
        </w:rPr>
        <w:t>щий подсистему работы с расписаниями</w:t>
      </w:r>
      <w:r w:rsidR="00D5021D" w:rsidRPr="00D5021D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</w:rPr>
        <w:t xml:space="preserve"> – расписание</w:t>
      </w:r>
      <w:r w:rsidR="00D5021D" w:rsidRPr="00D5021D">
        <w:rPr>
          <w:rFonts w:ascii="Times New Roman" w:hAnsi="Times New Roman" w:cs="Times New Roman"/>
          <w:sz w:val="28"/>
          <w:szCs w:val="28"/>
        </w:rPr>
        <w:t>.</w:t>
      </w:r>
    </w:p>
    <w:p w:rsidR="00B56567" w:rsidRPr="00B56567" w:rsidRDefault="00B56567" w:rsidP="00D5021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B565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CreateSchedule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UpdateSchedule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DeleteSchedule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B565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B565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565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классах</w:t>
      </w:r>
      <w:r w:rsidRPr="00B565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DAO.</w:t>
      </w:r>
    </w:p>
    <w:p w:rsidR="00D5021D" w:rsidRDefault="00D5021D" w:rsidP="00D5021D">
      <w:pPr>
        <w:jc w:val="both"/>
        <w:rPr>
          <w:rFonts w:ascii="Times New Roman" w:hAnsi="Times New Roman" w:cs="Times New Roman"/>
          <w:sz w:val="28"/>
          <w:szCs w:val="28"/>
        </w:rPr>
      </w:pPr>
      <w:r w:rsidRPr="00D5021D">
        <w:rPr>
          <w:rFonts w:ascii="Times New Roman" w:hAnsi="Times New Roman" w:cs="Times New Roman"/>
          <w:sz w:val="28"/>
          <w:szCs w:val="28"/>
        </w:rPr>
        <w:t>Диаграмма последовательностей представлена на рисунке 4.</w:t>
      </w:r>
    </w:p>
    <w:p w:rsidR="002437DE" w:rsidRDefault="002437DE" w:rsidP="00D5021D">
      <w:pPr>
        <w:jc w:val="both"/>
      </w:pPr>
      <w:r>
        <w:object w:dxaOrig="9256" w:dyaOrig="9631">
          <v:shape id="_x0000_i1026" type="#_x0000_t75" style="width:463pt;height:481.4pt" o:ole="">
            <v:imagedata r:id="rId13" o:title=""/>
          </v:shape>
          <o:OLEObject Type="Embed" ProgID="Visio.Drawing.15" ShapeID="_x0000_i1026" DrawAspect="Content" ObjectID="_1571214344" r:id="rId14"/>
        </w:object>
      </w:r>
    </w:p>
    <w:p w:rsidR="002437DE" w:rsidRPr="00D5021D" w:rsidRDefault="002437DE" w:rsidP="00243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2437DE">
        <w:rPr>
          <w:rFonts w:ascii="Times New Roman" w:hAnsi="Times New Roman" w:cs="Times New Roman"/>
          <w:sz w:val="28"/>
          <w:szCs w:val="28"/>
        </w:rPr>
        <w:t>Рисунок 4. Диаграмма последовательностей.</w:t>
      </w:r>
    </w:p>
    <w:sectPr w:rsidR="002437DE" w:rsidRPr="00D50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5530"/>
    <w:multiLevelType w:val="hybridMultilevel"/>
    <w:tmpl w:val="B3F8B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60B"/>
    <w:multiLevelType w:val="hybridMultilevel"/>
    <w:tmpl w:val="E2D470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833BE"/>
    <w:multiLevelType w:val="hybridMultilevel"/>
    <w:tmpl w:val="6660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E04BE"/>
    <w:multiLevelType w:val="hybridMultilevel"/>
    <w:tmpl w:val="824E8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029D4"/>
    <w:multiLevelType w:val="hybridMultilevel"/>
    <w:tmpl w:val="ED6A8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44124"/>
    <w:multiLevelType w:val="hybridMultilevel"/>
    <w:tmpl w:val="AA96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70255"/>
    <w:multiLevelType w:val="hybridMultilevel"/>
    <w:tmpl w:val="576C4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B4AE8"/>
    <w:multiLevelType w:val="hybridMultilevel"/>
    <w:tmpl w:val="EEC45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354FB"/>
    <w:multiLevelType w:val="hybridMultilevel"/>
    <w:tmpl w:val="EDD23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024AA"/>
    <w:multiLevelType w:val="hybridMultilevel"/>
    <w:tmpl w:val="A8D0B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84EFD"/>
    <w:multiLevelType w:val="hybridMultilevel"/>
    <w:tmpl w:val="08F84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A4666"/>
    <w:multiLevelType w:val="hybridMultilevel"/>
    <w:tmpl w:val="EF1A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4367A"/>
    <w:multiLevelType w:val="hybridMultilevel"/>
    <w:tmpl w:val="5364B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D3E11"/>
    <w:multiLevelType w:val="hybridMultilevel"/>
    <w:tmpl w:val="D94A74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450848"/>
    <w:multiLevelType w:val="hybridMultilevel"/>
    <w:tmpl w:val="ACD84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26098"/>
    <w:multiLevelType w:val="hybridMultilevel"/>
    <w:tmpl w:val="E9B66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15"/>
  </w:num>
  <w:num w:numId="9">
    <w:abstractNumId w:val="8"/>
  </w:num>
  <w:num w:numId="10">
    <w:abstractNumId w:val="9"/>
  </w:num>
  <w:num w:numId="11">
    <w:abstractNumId w:val="0"/>
  </w:num>
  <w:num w:numId="12">
    <w:abstractNumId w:val="4"/>
  </w:num>
  <w:num w:numId="13">
    <w:abstractNumId w:val="7"/>
  </w:num>
  <w:num w:numId="14">
    <w:abstractNumId w:val="2"/>
  </w:num>
  <w:num w:numId="15">
    <w:abstractNumId w:val="5"/>
  </w:num>
  <w:num w:numId="16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rminaaard">
    <w15:presenceInfo w15:providerId="None" w15:userId="Verminaa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D9"/>
    <w:rsid w:val="0007392D"/>
    <w:rsid w:val="00093079"/>
    <w:rsid w:val="00141BC7"/>
    <w:rsid w:val="001566F8"/>
    <w:rsid w:val="002437DE"/>
    <w:rsid w:val="00306F97"/>
    <w:rsid w:val="00376BEF"/>
    <w:rsid w:val="003E3D1F"/>
    <w:rsid w:val="004035B8"/>
    <w:rsid w:val="004C6E4A"/>
    <w:rsid w:val="00606A46"/>
    <w:rsid w:val="00662B06"/>
    <w:rsid w:val="006B432B"/>
    <w:rsid w:val="00701FDF"/>
    <w:rsid w:val="007D1B33"/>
    <w:rsid w:val="007E7AA3"/>
    <w:rsid w:val="007F1167"/>
    <w:rsid w:val="00804ACD"/>
    <w:rsid w:val="00827AD6"/>
    <w:rsid w:val="008850A3"/>
    <w:rsid w:val="00A1208D"/>
    <w:rsid w:val="00A47B5B"/>
    <w:rsid w:val="00A7063D"/>
    <w:rsid w:val="00A773D9"/>
    <w:rsid w:val="00B56567"/>
    <w:rsid w:val="00CA129E"/>
    <w:rsid w:val="00D0052F"/>
    <w:rsid w:val="00D26A94"/>
    <w:rsid w:val="00D46F4F"/>
    <w:rsid w:val="00D5021D"/>
    <w:rsid w:val="00DB28DD"/>
    <w:rsid w:val="00DC4360"/>
    <w:rsid w:val="00E97408"/>
    <w:rsid w:val="00EE41E6"/>
    <w:rsid w:val="00F11CA5"/>
    <w:rsid w:val="00F25902"/>
    <w:rsid w:val="00F9471D"/>
    <w:rsid w:val="00F9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E0D29-B8A2-4C99-B8D2-842E7D96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3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F9471D"/>
    <w:pPr>
      <w:spacing w:after="0" w:line="360" w:lineRule="auto"/>
      <w:ind w:left="284" w:right="113" w:firstLine="437"/>
      <w:jc w:val="both"/>
    </w:pPr>
    <w:rPr>
      <w:sz w:val="28"/>
      <w:szCs w:val="28"/>
    </w:rPr>
  </w:style>
  <w:style w:type="character" w:customStyle="1" w:styleId="10">
    <w:name w:val="Стиль1 Знак"/>
    <w:link w:val="1"/>
    <w:rsid w:val="00F9471D"/>
    <w:rPr>
      <w:sz w:val="28"/>
      <w:szCs w:val="28"/>
    </w:rPr>
  </w:style>
  <w:style w:type="paragraph" w:customStyle="1" w:styleId="2">
    <w:name w:val="Стиль2"/>
    <w:basedOn w:val="1"/>
    <w:link w:val="20"/>
    <w:qFormat/>
    <w:rsid w:val="00F9471D"/>
    <w:pPr>
      <w:ind w:firstLine="567"/>
    </w:pPr>
  </w:style>
  <w:style w:type="character" w:customStyle="1" w:styleId="20">
    <w:name w:val="Стиль2 Знак"/>
    <w:basedOn w:val="10"/>
    <w:link w:val="2"/>
    <w:rsid w:val="00F9471D"/>
    <w:rPr>
      <w:sz w:val="28"/>
      <w:szCs w:val="28"/>
    </w:rPr>
  </w:style>
  <w:style w:type="paragraph" w:customStyle="1" w:styleId="3">
    <w:name w:val="Стиль3"/>
    <w:basedOn w:val="2"/>
    <w:link w:val="30"/>
    <w:qFormat/>
    <w:rsid w:val="00F9471D"/>
    <w:pPr>
      <w:ind w:firstLine="0"/>
      <w:jc w:val="left"/>
    </w:pPr>
    <w:rPr>
      <w:rFonts w:ascii="Courier New" w:hAnsi="Courier New"/>
      <w:sz w:val="24"/>
    </w:rPr>
  </w:style>
  <w:style w:type="character" w:customStyle="1" w:styleId="30">
    <w:name w:val="Стиль3 Знак"/>
    <w:link w:val="3"/>
    <w:rsid w:val="00F9471D"/>
    <w:rPr>
      <w:rFonts w:ascii="Courier New" w:hAnsi="Courier New"/>
      <w:sz w:val="24"/>
      <w:szCs w:val="28"/>
    </w:rPr>
  </w:style>
  <w:style w:type="paragraph" w:styleId="a3">
    <w:name w:val="List Paragraph"/>
    <w:basedOn w:val="a"/>
    <w:uiPriority w:val="34"/>
    <w:qFormat/>
    <w:rsid w:val="00EE41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7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7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Verminaaard</dc:creator>
  <cp:keywords/>
  <dc:description/>
  <cp:lastModifiedBy>Verminaaard</cp:lastModifiedBy>
  <cp:revision>2</cp:revision>
  <dcterms:created xsi:type="dcterms:W3CDTF">2017-11-03T08:39:00Z</dcterms:created>
  <dcterms:modified xsi:type="dcterms:W3CDTF">2017-11-03T08:39:00Z</dcterms:modified>
</cp:coreProperties>
</file>